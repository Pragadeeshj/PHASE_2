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78C52" w14:textId="1A18C485" w:rsidR="005F750E" w:rsidRDefault="005F750E">
      <w:pPr>
        <w:pStyle w:val="Title"/>
        <w:rPr>
          <w:u w:val="none"/>
        </w:rPr>
      </w:pPr>
    </w:p>
    <w:p w14:paraId="681EF656" w14:textId="77777777" w:rsidR="005F750E" w:rsidRDefault="005F750E">
      <w:pPr>
        <w:pStyle w:val="BodyText"/>
        <w:spacing w:before="5"/>
        <w:rPr>
          <w:sz w:val="20"/>
        </w:rPr>
      </w:pPr>
    </w:p>
    <w:p w14:paraId="6E093ABF" w14:textId="3394953A" w:rsidR="00B87C2B" w:rsidRDefault="00185624" w:rsidP="00512CEF">
      <w:pPr>
        <w:pStyle w:val="Heading1"/>
        <w:spacing w:line="393" w:lineRule="auto"/>
        <w:ind w:left="877" w:right="1272"/>
        <w:rPr>
          <w:sz w:val="44"/>
          <w:szCs w:val="44"/>
        </w:rPr>
      </w:pPr>
      <w:bookmarkStart w:id="0" w:name="INTRODUCTION"/>
      <w:bookmarkEnd w:id="0"/>
      <w:r w:rsidRPr="00B87C2B">
        <w:rPr>
          <w:sz w:val="44"/>
          <w:szCs w:val="44"/>
        </w:rPr>
        <w:t>INTRODUCTION</w:t>
      </w:r>
      <w:r w:rsidR="00B87C2B" w:rsidRPr="00B87C2B">
        <w:rPr>
          <w:sz w:val="44"/>
          <w:szCs w:val="44"/>
        </w:rPr>
        <w:t xml:space="preserve"> MARGINAL-</w:t>
      </w:r>
      <w:r w:rsidR="00B87C2B">
        <w:rPr>
          <w:sz w:val="44"/>
          <w:szCs w:val="44"/>
        </w:rPr>
        <w:t>W</w:t>
      </w:r>
      <w:r w:rsidR="00B87C2B" w:rsidRPr="00B87C2B">
        <w:rPr>
          <w:sz w:val="44"/>
          <w:szCs w:val="44"/>
        </w:rPr>
        <w:t>ORKERS-CLASSIFIED-AGE-INDUSTRIAL</w:t>
      </w:r>
    </w:p>
    <w:p w14:paraId="103F883D" w14:textId="2A57D959" w:rsidR="00B87C2B" w:rsidRPr="00B87C2B" w:rsidRDefault="00B87C2B" w:rsidP="007B0315">
      <w:pPr>
        <w:pStyle w:val="Heading1"/>
        <w:numPr>
          <w:ilvl w:val="0"/>
          <w:numId w:val="10"/>
        </w:numPr>
        <w:spacing w:line="393" w:lineRule="auto"/>
        <w:ind w:right="1272"/>
        <w:rPr>
          <w:b/>
          <w:bCs/>
          <w:sz w:val="32"/>
          <w:szCs w:val="32"/>
          <w:u w:val="none"/>
        </w:rPr>
      </w:pPr>
      <w:r>
        <w:rPr>
          <w:b/>
          <w:bCs/>
          <w:sz w:val="32"/>
          <w:szCs w:val="32"/>
          <w:u w:val="none"/>
        </w:rPr>
        <w:t>INTRODUCTION</w:t>
      </w:r>
      <w:r w:rsidR="00512CEF">
        <w:rPr>
          <w:b/>
          <w:bCs/>
          <w:sz w:val="32"/>
          <w:szCs w:val="32"/>
          <w:u w:val="none"/>
        </w:rPr>
        <w:t>.</w:t>
      </w:r>
    </w:p>
    <w:p w14:paraId="466DEB18" w14:textId="08F40AC5" w:rsidR="00E91354" w:rsidRPr="00E91354" w:rsidRDefault="00E91354" w:rsidP="00B87C2B">
      <w:pPr>
        <w:pStyle w:val="BodyText"/>
        <w:spacing w:before="1"/>
        <w:ind w:right="315"/>
      </w:pPr>
      <w:r w:rsidRPr="00E91354">
        <w:t xml:space="preserve">This table gives the break-up of the population by their economic activity status as 'main workers', 'marginal workers', 'non-workers' and 'marginal and non-worker' seeking/available for work cross classified with educational level and sex. This table gives the data for India/States/ </w:t>
      </w:r>
      <w:proofErr w:type="gramStart"/>
      <w:r w:rsidRPr="00E91354">
        <w:t>UTs./</w:t>
      </w:r>
      <w:proofErr w:type="gramEnd"/>
      <w:r w:rsidRPr="00E91354">
        <w:t xml:space="preserve">Districts and City. This table is separate for SCs </w:t>
      </w:r>
      <w:proofErr w:type="spellStart"/>
      <w:r w:rsidRPr="00E91354">
        <w:t>upto</w:t>
      </w:r>
      <w:proofErr w:type="spellEnd"/>
      <w:r w:rsidRPr="00E91354">
        <w:t xml:space="preserve"> District level.  It allows organizations to make informed decisions related to inventory levels, procurement, pricing, and marketing strategies.</w:t>
      </w:r>
    </w:p>
    <w:p w14:paraId="0324BBD2" w14:textId="77777777" w:rsidR="005F750E" w:rsidRDefault="005F750E">
      <w:pPr>
        <w:pStyle w:val="BodyText"/>
        <w:spacing w:before="6"/>
        <w:rPr>
          <w:rFonts w:ascii="Arial MT"/>
          <w:sz w:val="34"/>
        </w:rPr>
      </w:pPr>
    </w:p>
    <w:p w14:paraId="33461226" w14:textId="57D05E1D" w:rsidR="005F750E" w:rsidRDefault="00185624" w:rsidP="00A620F2">
      <w:pPr>
        <w:pStyle w:val="Heading1"/>
        <w:numPr>
          <w:ilvl w:val="0"/>
          <w:numId w:val="20"/>
        </w:numPr>
        <w:spacing w:line="393" w:lineRule="auto"/>
        <w:ind w:right="1272"/>
        <w:rPr>
          <w:u w:val="none"/>
        </w:rPr>
      </w:pPr>
      <w:bookmarkStart w:id="1" w:name="PREREQUISITES_FOR_BUILDING_A_CUSTOMER_SE"/>
      <w:bookmarkEnd w:id="1"/>
      <w:r>
        <w:t>PREREQUISITES</w:t>
      </w:r>
      <w:r>
        <w:rPr>
          <w:spacing w:val="-5"/>
        </w:rPr>
        <w:t xml:space="preserve"> </w:t>
      </w:r>
      <w:r>
        <w:t>FOR</w:t>
      </w:r>
      <w:r>
        <w:rPr>
          <w:spacing w:val="-2"/>
        </w:rPr>
        <w:t xml:space="preserve"> </w:t>
      </w:r>
      <w:r>
        <w:t>BUILDING</w:t>
      </w:r>
      <w:r>
        <w:rPr>
          <w:spacing w:val="-7"/>
        </w:rPr>
        <w:t xml:space="preserve"> </w:t>
      </w:r>
      <w:r>
        <w:t>A</w:t>
      </w:r>
      <w:r>
        <w:rPr>
          <w:spacing w:val="-12"/>
        </w:rPr>
        <w:t xml:space="preserve"> </w:t>
      </w:r>
      <w:bookmarkStart w:id="2" w:name="_Hlk148525273"/>
      <w:r w:rsidR="00B87C2B">
        <w:t>MARGINAL-ORKERS-CLASSIFIED-AGE-INDUSTRIAL-</w:t>
      </w:r>
      <w:r>
        <w:t>MODEL</w:t>
      </w:r>
      <w:r w:rsidR="00B87C2B">
        <w:t>.</w:t>
      </w:r>
    </w:p>
    <w:bookmarkEnd w:id="2"/>
    <w:p w14:paraId="223311C0" w14:textId="129BA380" w:rsidR="005F750E" w:rsidRPr="00A736AC" w:rsidRDefault="00185624" w:rsidP="00A736AC">
      <w:pPr>
        <w:pStyle w:val="ListParagraph"/>
        <w:numPr>
          <w:ilvl w:val="0"/>
          <w:numId w:val="3"/>
        </w:numPr>
        <w:rPr>
          <w:color w:val="1154CC"/>
          <w:spacing w:val="-6"/>
          <w:sz w:val="24"/>
        </w:rPr>
      </w:pPr>
      <w:r w:rsidRPr="00A736AC">
        <w:rPr>
          <w:color w:val="212121"/>
          <w:sz w:val="24"/>
        </w:rPr>
        <w:t>The</w:t>
      </w:r>
      <w:r w:rsidRPr="00A736AC">
        <w:rPr>
          <w:color w:val="212121"/>
          <w:spacing w:val="-3"/>
          <w:sz w:val="24"/>
        </w:rPr>
        <w:t xml:space="preserve"> </w:t>
      </w:r>
      <w:r w:rsidRPr="00A736AC">
        <w:rPr>
          <w:color w:val="212121"/>
          <w:sz w:val="24"/>
        </w:rPr>
        <w:t>data</w:t>
      </w:r>
      <w:r w:rsidRPr="00A736AC">
        <w:rPr>
          <w:color w:val="212121"/>
          <w:spacing w:val="-2"/>
          <w:sz w:val="24"/>
        </w:rPr>
        <w:t xml:space="preserve"> </w:t>
      </w:r>
      <w:r w:rsidRPr="00A736AC">
        <w:rPr>
          <w:color w:val="212121"/>
          <w:sz w:val="24"/>
        </w:rPr>
        <w:t>is</w:t>
      </w:r>
      <w:r w:rsidRPr="00A736AC">
        <w:rPr>
          <w:color w:val="212121"/>
          <w:spacing w:val="-3"/>
          <w:sz w:val="24"/>
        </w:rPr>
        <w:t xml:space="preserve"> </w:t>
      </w:r>
      <w:r w:rsidRPr="00A736AC">
        <w:rPr>
          <w:color w:val="212121"/>
          <w:sz w:val="24"/>
        </w:rPr>
        <w:t>obtained</w:t>
      </w:r>
      <w:r w:rsidRPr="00A736AC">
        <w:rPr>
          <w:color w:val="212121"/>
          <w:spacing w:val="3"/>
          <w:sz w:val="24"/>
        </w:rPr>
        <w:t xml:space="preserve"> </w:t>
      </w:r>
      <w:r w:rsidRPr="00A736AC">
        <w:rPr>
          <w:color w:val="212121"/>
          <w:sz w:val="24"/>
        </w:rPr>
        <w:t>from</w:t>
      </w:r>
      <w:r w:rsidRPr="00A736AC">
        <w:rPr>
          <w:color w:val="1154CC"/>
          <w:spacing w:val="-6"/>
          <w:sz w:val="24"/>
        </w:rPr>
        <w:t xml:space="preserve"> </w:t>
      </w:r>
      <w:r w:rsidR="00A736AC" w:rsidRPr="00A736AC">
        <w:rPr>
          <w:color w:val="1154CC"/>
          <w:spacing w:val="-6"/>
          <w:sz w:val="24"/>
        </w:rPr>
        <w:t>https://tn.data.gov.in/catalog/marginal-workers-classified-age-industrial-category-and-sex-census-2011-india-and-states</w:t>
      </w:r>
    </w:p>
    <w:p w14:paraId="1E507495" w14:textId="5E8ACBD4" w:rsidR="00F62B8F" w:rsidRDefault="00185624" w:rsidP="00F62B8F">
      <w:pPr>
        <w:spacing w:after="146"/>
        <w:ind w:left="-5"/>
        <w:rPr>
          <w:color w:val="131F30"/>
          <w:sz w:val="24"/>
        </w:rPr>
      </w:pPr>
      <w:r>
        <w:tab/>
      </w:r>
      <w:r>
        <w:rPr>
          <w:color w:val="131F30"/>
          <w:sz w:val="24"/>
        </w:rPr>
        <w:t>Have</w:t>
      </w:r>
      <w:r>
        <w:rPr>
          <w:color w:val="131F30"/>
          <w:spacing w:val="-7"/>
          <w:sz w:val="24"/>
        </w:rPr>
        <w:t xml:space="preserve"> </w:t>
      </w:r>
      <w:r>
        <w:rPr>
          <w:color w:val="131F30"/>
          <w:sz w:val="24"/>
        </w:rPr>
        <w:t>the</w:t>
      </w:r>
      <w:r>
        <w:rPr>
          <w:color w:val="131F30"/>
          <w:spacing w:val="-3"/>
          <w:sz w:val="24"/>
        </w:rPr>
        <w:t xml:space="preserve"> </w:t>
      </w:r>
      <w:r>
        <w:rPr>
          <w:color w:val="131F30"/>
          <w:sz w:val="24"/>
        </w:rPr>
        <w:t>following</w:t>
      </w:r>
      <w:r>
        <w:rPr>
          <w:color w:val="131F30"/>
          <w:spacing w:val="-2"/>
          <w:sz w:val="24"/>
        </w:rPr>
        <w:t xml:space="preserve"> </w:t>
      </w:r>
      <w:r>
        <w:rPr>
          <w:color w:val="131F30"/>
          <w:sz w:val="24"/>
        </w:rPr>
        <w:t>libraries</w:t>
      </w:r>
      <w:r>
        <w:rPr>
          <w:color w:val="131F30"/>
          <w:spacing w:val="-4"/>
          <w:sz w:val="24"/>
        </w:rPr>
        <w:t xml:space="preserve"> </w:t>
      </w:r>
      <w:r>
        <w:rPr>
          <w:color w:val="131F30"/>
          <w:sz w:val="24"/>
        </w:rPr>
        <w:t>installed — </w:t>
      </w:r>
    </w:p>
    <w:p w14:paraId="07AE4F6C" w14:textId="48555D09" w:rsidR="00F62B8F" w:rsidRDefault="00F62B8F" w:rsidP="00F62B8F">
      <w:pPr>
        <w:widowControl/>
        <w:numPr>
          <w:ilvl w:val="0"/>
          <w:numId w:val="5"/>
        </w:numPr>
        <w:suppressAutoHyphens/>
        <w:autoSpaceDE/>
        <w:autoSpaceDN/>
        <w:spacing w:after="4" w:line="268" w:lineRule="auto"/>
        <w:ind w:right="971" w:hanging="360"/>
      </w:pPr>
      <w:r>
        <w:t>Importing OS (</w:t>
      </w:r>
      <w:r w:rsidR="00B87C2B">
        <w:t>data.gov</w:t>
      </w:r>
      <w:r>
        <w:t xml:space="preserve">) </w:t>
      </w:r>
    </w:p>
    <w:p w14:paraId="4529993B" w14:textId="77777777" w:rsidR="00F62B8F" w:rsidRDefault="00F62B8F" w:rsidP="00F62B8F">
      <w:pPr>
        <w:widowControl/>
        <w:numPr>
          <w:ilvl w:val="0"/>
          <w:numId w:val="5"/>
        </w:numPr>
        <w:suppressAutoHyphens/>
        <w:autoSpaceDE/>
        <w:autoSpaceDN/>
        <w:spacing w:after="4" w:line="268" w:lineRule="auto"/>
        <w:ind w:right="971" w:hanging="360"/>
      </w:pPr>
      <w:proofErr w:type="spellStart"/>
      <w:r>
        <w:t>Numpy</w:t>
      </w:r>
      <w:proofErr w:type="spellEnd"/>
      <w:r>
        <w:t xml:space="preserve"> and Pandas libraries  </w:t>
      </w:r>
    </w:p>
    <w:p w14:paraId="67E852B5" w14:textId="77777777" w:rsidR="00F62B8F" w:rsidRDefault="00F62B8F" w:rsidP="00F62B8F">
      <w:pPr>
        <w:widowControl/>
        <w:numPr>
          <w:ilvl w:val="0"/>
          <w:numId w:val="5"/>
        </w:numPr>
        <w:suppressAutoHyphens/>
        <w:autoSpaceDE/>
        <w:autoSpaceDN/>
        <w:spacing w:after="4" w:line="268" w:lineRule="auto"/>
        <w:ind w:right="971" w:hanging="360"/>
      </w:pPr>
      <w:r>
        <w:t xml:space="preserve">Matplotlib </w:t>
      </w:r>
    </w:p>
    <w:p w14:paraId="1C3CCA58" w14:textId="02706823" w:rsidR="005F750E" w:rsidRPr="00F62B8F" w:rsidRDefault="00F62B8F" w:rsidP="00F62B8F">
      <w:pPr>
        <w:widowControl/>
        <w:numPr>
          <w:ilvl w:val="0"/>
          <w:numId w:val="5"/>
        </w:numPr>
        <w:suppressAutoHyphens/>
        <w:autoSpaceDE/>
        <w:autoSpaceDN/>
        <w:spacing w:after="105" w:line="268" w:lineRule="auto"/>
        <w:ind w:right="971" w:hanging="360"/>
      </w:pPr>
      <w:r>
        <w:t xml:space="preserve">Seaborn </w:t>
      </w:r>
    </w:p>
    <w:p w14:paraId="632B5268" w14:textId="77777777" w:rsidR="005F750E" w:rsidRDefault="00185624">
      <w:pPr>
        <w:pStyle w:val="ListParagraph"/>
        <w:numPr>
          <w:ilvl w:val="0"/>
          <w:numId w:val="3"/>
        </w:numPr>
        <w:tabs>
          <w:tab w:val="left" w:pos="820"/>
          <w:tab w:val="left" w:pos="821"/>
        </w:tabs>
        <w:spacing w:before="7" w:line="292" w:lineRule="exact"/>
        <w:rPr>
          <w:rFonts w:ascii="Symbol" w:hAnsi="Symbol"/>
          <w:color w:val="212121"/>
          <w:sz w:val="24"/>
        </w:rPr>
      </w:pPr>
      <w:r>
        <w:rPr>
          <w:color w:val="131F30"/>
          <w:sz w:val="24"/>
          <w:u w:val="single" w:color="131F30"/>
        </w:rPr>
        <w:t>Columns</w:t>
      </w:r>
      <w:r>
        <w:rPr>
          <w:color w:val="131F30"/>
          <w:spacing w:val="-4"/>
          <w:sz w:val="24"/>
          <w:u w:val="single" w:color="131F30"/>
        </w:rPr>
        <w:t xml:space="preserve"> </w:t>
      </w:r>
      <w:r>
        <w:rPr>
          <w:color w:val="131F30"/>
          <w:sz w:val="24"/>
          <w:u w:val="single" w:color="131F30"/>
        </w:rPr>
        <w:t>Required</w:t>
      </w:r>
      <w:r>
        <w:rPr>
          <w:color w:val="131F30"/>
          <w:spacing w:val="3"/>
          <w:sz w:val="24"/>
          <w:u w:val="single" w:color="131F30"/>
        </w:rPr>
        <w:t xml:space="preserve"> </w:t>
      </w:r>
      <w:r>
        <w:rPr>
          <w:color w:val="131F30"/>
          <w:sz w:val="24"/>
          <w:u w:val="single" w:color="131F30"/>
        </w:rPr>
        <w:t>from</w:t>
      </w:r>
      <w:r>
        <w:rPr>
          <w:color w:val="131F30"/>
          <w:spacing w:val="-10"/>
          <w:sz w:val="24"/>
          <w:u w:val="single" w:color="131F30"/>
        </w:rPr>
        <w:t xml:space="preserve"> </w:t>
      </w:r>
      <w:r>
        <w:rPr>
          <w:color w:val="131F30"/>
          <w:sz w:val="24"/>
          <w:u w:val="single" w:color="131F30"/>
        </w:rPr>
        <w:t>dataset</w:t>
      </w:r>
    </w:p>
    <w:p w14:paraId="4EC9CD1A" w14:textId="77777777" w:rsidR="00E91354" w:rsidRPr="00E91354" w:rsidRDefault="00E91354" w:rsidP="00E91354">
      <w:pPr>
        <w:pStyle w:val="BodyText"/>
        <w:numPr>
          <w:ilvl w:val="0"/>
          <w:numId w:val="4"/>
        </w:numPr>
        <w:spacing w:before="6"/>
        <w:rPr>
          <w:sz w:val="22"/>
          <w:szCs w:val="22"/>
        </w:rPr>
      </w:pPr>
      <w:r w:rsidRPr="00E91354">
        <w:rPr>
          <w:sz w:val="22"/>
          <w:szCs w:val="22"/>
        </w:rPr>
        <w:t>TABLE CODE</w:t>
      </w:r>
    </w:p>
    <w:p w14:paraId="2ECE301E" w14:textId="77777777" w:rsidR="00E91354" w:rsidRPr="00E91354" w:rsidRDefault="00E91354" w:rsidP="00E91354">
      <w:pPr>
        <w:pStyle w:val="BodyText"/>
        <w:numPr>
          <w:ilvl w:val="0"/>
          <w:numId w:val="4"/>
        </w:numPr>
        <w:spacing w:before="6"/>
        <w:rPr>
          <w:sz w:val="22"/>
          <w:szCs w:val="22"/>
        </w:rPr>
      </w:pPr>
      <w:r w:rsidRPr="00E91354">
        <w:rPr>
          <w:sz w:val="22"/>
          <w:szCs w:val="22"/>
        </w:rPr>
        <w:t>STATE CODE</w:t>
      </w:r>
    </w:p>
    <w:p w14:paraId="3718C84A" w14:textId="77777777" w:rsidR="00E91354" w:rsidRPr="00E91354" w:rsidRDefault="00E91354" w:rsidP="00E91354">
      <w:pPr>
        <w:pStyle w:val="BodyText"/>
        <w:numPr>
          <w:ilvl w:val="0"/>
          <w:numId w:val="4"/>
        </w:numPr>
        <w:spacing w:before="6"/>
        <w:rPr>
          <w:sz w:val="22"/>
          <w:szCs w:val="22"/>
        </w:rPr>
      </w:pPr>
      <w:r w:rsidRPr="00E91354">
        <w:rPr>
          <w:sz w:val="22"/>
          <w:szCs w:val="22"/>
        </w:rPr>
        <w:t>DISTRICT CODE</w:t>
      </w:r>
    </w:p>
    <w:p w14:paraId="4CC88D1C" w14:textId="77777777" w:rsidR="00E91354" w:rsidRPr="00E91354" w:rsidRDefault="00E91354" w:rsidP="00E91354">
      <w:pPr>
        <w:pStyle w:val="BodyText"/>
        <w:numPr>
          <w:ilvl w:val="0"/>
          <w:numId w:val="4"/>
        </w:numPr>
        <w:spacing w:before="6"/>
        <w:rPr>
          <w:sz w:val="22"/>
          <w:szCs w:val="22"/>
        </w:rPr>
      </w:pPr>
      <w:r w:rsidRPr="00E91354">
        <w:rPr>
          <w:sz w:val="22"/>
          <w:szCs w:val="22"/>
        </w:rPr>
        <w:t>AREA NAME</w:t>
      </w:r>
    </w:p>
    <w:p w14:paraId="1CB94B1A" w14:textId="44DA36ED" w:rsidR="005F750E" w:rsidRPr="00E91354" w:rsidRDefault="00E91354" w:rsidP="00E91354">
      <w:pPr>
        <w:pStyle w:val="BodyText"/>
        <w:numPr>
          <w:ilvl w:val="0"/>
          <w:numId w:val="4"/>
        </w:numPr>
        <w:spacing w:before="6"/>
        <w:rPr>
          <w:sz w:val="22"/>
          <w:szCs w:val="22"/>
        </w:rPr>
      </w:pPr>
      <w:r w:rsidRPr="00E91354">
        <w:rPr>
          <w:sz w:val="22"/>
          <w:szCs w:val="22"/>
        </w:rPr>
        <w:t>AGE GROUP</w:t>
      </w:r>
    </w:p>
    <w:p w14:paraId="0B82E975" w14:textId="77777777" w:rsidR="005F750E" w:rsidRPr="00E91354" w:rsidRDefault="00185624">
      <w:pPr>
        <w:pStyle w:val="Heading1"/>
        <w:rPr>
          <w:sz w:val="22"/>
          <w:szCs w:val="22"/>
          <w:u w:val="none"/>
        </w:rPr>
      </w:pPr>
      <w:bookmarkStart w:id="3" w:name="UNDERSTAND_THE_SEGMENTATION_DATA"/>
      <w:bookmarkEnd w:id="3"/>
      <w:r w:rsidRPr="00E91354">
        <w:rPr>
          <w:sz w:val="22"/>
          <w:szCs w:val="22"/>
        </w:rPr>
        <w:t>UNDERSTAND</w:t>
      </w:r>
      <w:r w:rsidRPr="00E91354">
        <w:rPr>
          <w:spacing w:val="-3"/>
          <w:sz w:val="22"/>
          <w:szCs w:val="22"/>
        </w:rPr>
        <w:t xml:space="preserve"> </w:t>
      </w:r>
      <w:r w:rsidRPr="00E91354">
        <w:rPr>
          <w:sz w:val="22"/>
          <w:szCs w:val="22"/>
        </w:rPr>
        <w:t>THE</w:t>
      </w:r>
      <w:r w:rsidRPr="00E91354">
        <w:rPr>
          <w:spacing w:val="-9"/>
          <w:sz w:val="22"/>
          <w:szCs w:val="22"/>
        </w:rPr>
        <w:t xml:space="preserve"> </w:t>
      </w:r>
      <w:r w:rsidRPr="00E91354">
        <w:rPr>
          <w:sz w:val="22"/>
          <w:szCs w:val="22"/>
        </w:rPr>
        <w:t>SEGMENTATION</w:t>
      </w:r>
      <w:r w:rsidRPr="00E91354">
        <w:rPr>
          <w:spacing w:val="-6"/>
          <w:sz w:val="22"/>
          <w:szCs w:val="22"/>
        </w:rPr>
        <w:t xml:space="preserve"> </w:t>
      </w:r>
      <w:r w:rsidRPr="00E91354">
        <w:rPr>
          <w:sz w:val="22"/>
          <w:szCs w:val="22"/>
        </w:rPr>
        <w:t>DATA</w:t>
      </w:r>
    </w:p>
    <w:p w14:paraId="3842EC25" w14:textId="77777777" w:rsidR="005F750E" w:rsidRDefault="005F750E">
      <w:pPr>
        <w:pStyle w:val="BodyText"/>
        <w:spacing w:before="8"/>
        <w:rPr>
          <w:sz w:val="16"/>
        </w:rPr>
      </w:pPr>
    </w:p>
    <w:p w14:paraId="7A6A1B95" w14:textId="77777777" w:rsidR="005F750E" w:rsidRDefault="00185624">
      <w:pPr>
        <w:pStyle w:val="BodyText"/>
        <w:spacing w:before="90" w:line="242" w:lineRule="auto"/>
        <w:ind w:left="100" w:right="315" w:firstLine="720"/>
      </w:pPr>
      <w:r>
        <w:t>Before</w:t>
      </w:r>
      <w:r>
        <w:rPr>
          <w:spacing w:val="-4"/>
        </w:rPr>
        <w:t xml:space="preserve"> </w:t>
      </w:r>
      <w:r>
        <w:t>starting</w:t>
      </w:r>
      <w:r>
        <w:rPr>
          <w:spacing w:val="-2"/>
        </w:rPr>
        <w:t xml:space="preserve"> </w:t>
      </w:r>
      <w:r>
        <w:t>any</w:t>
      </w:r>
      <w:r>
        <w:rPr>
          <w:spacing w:val="-7"/>
        </w:rPr>
        <w:t xml:space="preserve"> </w:t>
      </w:r>
      <w:r>
        <w:t>data</w:t>
      </w:r>
      <w:r>
        <w:rPr>
          <w:spacing w:val="-3"/>
        </w:rPr>
        <w:t xml:space="preserve"> </w:t>
      </w:r>
      <w:r>
        <w:t>science</w:t>
      </w:r>
      <w:r>
        <w:rPr>
          <w:spacing w:val="-4"/>
        </w:rPr>
        <w:t xml:space="preserve"> </w:t>
      </w:r>
      <w:r>
        <w:t>project, it</w:t>
      </w:r>
      <w:r>
        <w:rPr>
          <w:spacing w:val="2"/>
        </w:rPr>
        <w:t xml:space="preserve"> </w:t>
      </w:r>
      <w:r>
        <w:t>is vital</w:t>
      </w:r>
      <w:r>
        <w:rPr>
          <w:spacing w:val="-11"/>
        </w:rPr>
        <w:t xml:space="preserve"> </w:t>
      </w:r>
      <w:r>
        <w:t>to</w:t>
      </w:r>
      <w:r>
        <w:rPr>
          <w:spacing w:val="-2"/>
        </w:rPr>
        <w:t xml:space="preserve"> </w:t>
      </w:r>
      <w:r>
        <w:t>explore</w:t>
      </w:r>
      <w:r>
        <w:rPr>
          <w:spacing w:val="-4"/>
        </w:rPr>
        <w:t xml:space="preserve"> </w:t>
      </w:r>
      <w:r>
        <w:t>the</w:t>
      </w:r>
      <w:r>
        <w:rPr>
          <w:spacing w:val="-3"/>
        </w:rPr>
        <w:t xml:space="preserve"> </w:t>
      </w:r>
      <w:r>
        <w:t>dataset</w:t>
      </w:r>
      <w:r>
        <w:rPr>
          <w:spacing w:val="2"/>
        </w:rPr>
        <w:t xml:space="preserve"> </w:t>
      </w:r>
      <w:r>
        <w:t>and</w:t>
      </w:r>
      <w:r>
        <w:rPr>
          <w:spacing w:val="9"/>
        </w:rPr>
        <w:t xml:space="preserve"> </w:t>
      </w:r>
      <w:r>
        <w:t>understand</w:t>
      </w:r>
      <w:r>
        <w:rPr>
          <w:spacing w:val="-57"/>
        </w:rPr>
        <w:t xml:space="preserve"> </w:t>
      </w:r>
      <w:r>
        <w:t>each</w:t>
      </w:r>
      <w:r>
        <w:rPr>
          <w:spacing w:val="-4"/>
        </w:rPr>
        <w:t xml:space="preserve"> </w:t>
      </w:r>
      <w:r>
        <w:t>variable.</w:t>
      </w:r>
    </w:p>
    <w:p w14:paraId="53B122A8" w14:textId="77777777" w:rsidR="005F750E" w:rsidRDefault="005F750E">
      <w:pPr>
        <w:pStyle w:val="BodyText"/>
        <w:spacing w:before="11"/>
        <w:rPr>
          <w:sz w:val="23"/>
        </w:rPr>
      </w:pPr>
    </w:p>
    <w:p w14:paraId="4D8B66DD" w14:textId="77777777" w:rsidR="005F750E" w:rsidRDefault="00185624">
      <w:pPr>
        <w:pStyle w:val="ListParagraph"/>
        <w:numPr>
          <w:ilvl w:val="0"/>
          <w:numId w:val="3"/>
        </w:numPr>
        <w:tabs>
          <w:tab w:val="left" w:pos="820"/>
          <w:tab w:val="left" w:pos="821"/>
        </w:tabs>
        <w:rPr>
          <w:rFonts w:ascii="Symbol" w:hAnsi="Symbol"/>
          <w:sz w:val="24"/>
        </w:rPr>
      </w:pPr>
      <w:r>
        <w:rPr>
          <w:sz w:val="24"/>
          <w:u w:val="single"/>
        </w:rPr>
        <w:t>Libraries</w:t>
      </w:r>
      <w:r>
        <w:rPr>
          <w:spacing w:val="-1"/>
          <w:sz w:val="24"/>
          <w:u w:val="single"/>
        </w:rPr>
        <w:t xml:space="preserve"> </w:t>
      </w:r>
      <w:proofErr w:type="gramStart"/>
      <w:r>
        <w:rPr>
          <w:sz w:val="24"/>
          <w:u w:val="single"/>
        </w:rPr>
        <w:t>Imported</w:t>
      </w:r>
      <w:r>
        <w:rPr>
          <w:spacing w:val="2"/>
          <w:sz w:val="24"/>
        </w:rPr>
        <w:t xml:space="preserve"> </w:t>
      </w:r>
      <w:r>
        <w:rPr>
          <w:sz w:val="24"/>
        </w:rPr>
        <w:t>:</w:t>
      </w:r>
      <w:proofErr w:type="gramEnd"/>
    </w:p>
    <w:p w14:paraId="77F61256" w14:textId="77777777" w:rsidR="005F750E" w:rsidRDefault="005F750E">
      <w:pPr>
        <w:pStyle w:val="BodyText"/>
        <w:spacing w:before="1"/>
        <w:rPr>
          <w:sz w:val="16"/>
        </w:rPr>
      </w:pPr>
    </w:p>
    <w:p w14:paraId="362A5638" w14:textId="77777777" w:rsidR="005F750E" w:rsidRDefault="00185624">
      <w:pPr>
        <w:pStyle w:val="ListParagraph"/>
        <w:numPr>
          <w:ilvl w:val="0"/>
          <w:numId w:val="2"/>
        </w:numPr>
        <w:tabs>
          <w:tab w:val="left" w:pos="1541"/>
        </w:tabs>
        <w:spacing w:before="90"/>
        <w:rPr>
          <w:sz w:val="24"/>
        </w:rPr>
      </w:pPr>
      <w:proofErr w:type="spellStart"/>
      <w:r>
        <w:rPr>
          <w:sz w:val="24"/>
        </w:rPr>
        <w:t>Numpy</w:t>
      </w:r>
      <w:proofErr w:type="spellEnd"/>
    </w:p>
    <w:p w14:paraId="113A6841" w14:textId="77777777" w:rsidR="005F750E" w:rsidRDefault="00185624">
      <w:pPr>
        <w:pStyle w:val="ListParagraph"/>
        <w:numPr>
          <w:ilvl w:val="0"/>
          <w:numId w:val="2"/>
        </w:numPr>
        <w:tabs>
          <w:tab w:val="left" w:pos="1541"/>
        </w:tabs>
        <w:spacing w:before="2" w:line="275" w:lineRule="exact"/>
        <w:rPr>
          <w:sz w:val="24"/>
        </w:rPr>
      </w:pPr>
      <w:r>
        <w:rPr>
          <w:sz w:val="24"/>
        </w:rPr>
        <w:t>Pandas</w:t>
      </w:r>
    </w:p>
    <w:p w14:paraId="08BE4B27" w14:textId="77777777" w:rsidR="005F750E" w:rsidRDefault="00185624">
      <w:pPr>
        <w:pStyle w:val="ListParagraph"/>
        <w:numPr>
          <w:ilvl w:val="0"/>
          <w:numId w:val="2"/>
        </w:numPr>
        <w:tabs>
          <w:tab w:val="left" w:pos="1541"/>
        </w:tabs>
        <w:spacing w:line="275" w:lineRule="exact"/>
        <w:rPr>
          <w:sz w:val="24"/>
        </w:rPr>
      </w:pPr>
      <w:r>
        <w:rPr>
          <w:sz w:val="24"/>
        </w:rPr>
        <w:t>Matplotlib</w:t>
      </w:r>
    </w:p>
    <w:p w14:paraId="0755B9DD" w14:textId="77777777" w:rsidR="005F750E" w:rsidRDefault="00185624">
      <w:pPr>
        <w:pStyle w:val="ListParagraph"/>
        <w:numPr>
          <w:ilvl w:val="0"/>
          <w:numId w:val="2"/>
        </w:numPr>
        <w:tabs>
          <w:tab w:val="left" w:pos="1541"/>
        </w:tabs>
        <w:spacing w:before="8"/>
        <w:rPr>
          <w:sz w:val="24"/>
        </w:rPr>
      </w:pPr>
      <w:r>
        <w:rPr>
          <w:sz w:val="24"/>
        </w:rPr>
        <w:t>Seaborn</w:t>
      </w:r>
    </w:p>
    <w:p w14:paraId="7EC80A94" w14:textId="77777777" w:rsidR="005F750E" w:rsidRDefault="005F750E">
      <w:pPr>
        <w:pStyle w:val="BodyText"/>
        <w:spacing w:before="9"/>
        <w:rPr>
          <w:sz w:val="23"/>
        </w:rPr>
      </w:pPr>
    </w:p>
    <w:p w14:paraId="5B4AD1EA" w14:textId="77777777" w:rsidR="005F750E" w:rsidRDefault="00185624">
      <w:pPr>
        <w:pStyle w:val="ListParagraph"/>
        <w:numPr>
          <w:ilvl w:val="0"/>
          <w:numId w:val="3"/>
        </w:numPr>
        <w:tabs>
          <w:tab w:val="left" w:pos="820"/>
          <w:tab w:val="left" w:pos="821"/>
        </w:tabs>
        <w:rPr>
          <w:rFonts w:ascii="Symbol" w:hAnsi="Symbol"/>
          <w:sz w:val="24"/>
        </w:rPr>
      </w:pPr>
      <w:r>
        <w:rPr>
          <w:sz w:val="24"/>
          <w:u w:val="single"/>
        </w:rPr>
        <w:lastRenderedPageBreak/>
        <w:t>Loading</w:t>
      </w:r>
      <w:r>
        <w:rPr>
          <w:spacing w:val="1"/>
          <w:sz w:val="24"/>
          <w:u w:val="single"/>
        </w:rPr>
        <w:t xml:space="preserve"> </w:t>
      </w:r>
      <w:r>
        <w:rPr>
          <w:sz w:val="24"/>
          <w:u w:val="single"/>
        </w:rPr>
        <w:t>the</w:t>
      </w:r>
      <w:r>
        <w:rPr>
          <w:spacing w:val="1"/>
          <w:sz w:val="24"/>
          <w:u w:val="single"/>
        </w:rPr>
        <w:t xml:space="preserve"> </w:t>
      </w:r>
      <w:r>
        <w:rPr>
          <w:sz w:val="24"/>
          <w:u w:val="single"/>
        </w:rPr>
        <w:t>Data</w:t>
      </w:r>
    </w:p>
    <w:p w14:paraId="6063EB7A" w14:textId="77777777" w:rsidR="005F750E" w:rsidRDefault="005F750E">
      <w:pPr>
        <w:pStyle w:val="BodyText"/>
        <w:spacing w:before="4"/>
        <w:rPr>
          <w:sz w:val="17"/>
        </w:rPr>
      </w:pPr>
    </w:p>
    <w:p w14:paraId="744D8F9E" w14:textId="14748846" w:rsidR="005F750E" w:rsidRDefault="00185624">
      <w:pPr>
        <w:pStyle w:val="Heading2"/>
        <w:spacing w:before="90"/>
      </w:pPr>
      <w:proofErr w:type="spellStart"/>
      <w:r>
        <w:t>df</w:t>
      </w:r>
      <w:proofErr w:type="spellEnd"/>
      <w:r>
        <w:t>=</w:t>
      </w:r>
      <w:proofErr w:type="spellStart"/>
      <w:proofErr w:type="gramStart"/>
      <w:r>
        <w:t>pd.read</w:t>
      </w:r>
      <w:proofErr w:type="gramEnd"/>
      <w:r>
        <w:t>_csv</w:t>
      </w:r>
      <w:proofErr w:type="spellEnd"/>
      <w:r w:rsidR="00A736AC">
        <w:rPr>
          <w:color w:val="C00000"/>
        </w:rPr>
        <w:t>(</w:t>
      </w:r>
      <w:r w:rsidR="00A736AC" w:rsidRPr="00A736AC">
        <w:rPr>
          <w:color w:val="C00000"/>
        </w:rPr>
        <w:t></w:t>
      </w:r>
      <w:r w:rsidR="00A736AC" w:rsidRPr="00A736AC">
        <w:rPr>
          <w:color w:val="C00000"/>
        </w:rPr>
        <w:tab/>
        <w:t>https://tn.data.gov.in/catalog/marginal-workers-classified-age-industrial-category-and-sex-census-2011-india-and-states</w:t>
      </w:r>
      <w:r w:rsidR="00A736AC">
        <w:rPr>
          <w:color w:val="C00000"/>
        </w:rPr>
        <w:t>)</w:t>
      </w:r>
    </w:p>
    <w:p w14:paraId="5E8B9A9B" w14:textId="77777777" w:rsidR="005F750E" w:rsidRDefault="005F750E">
      <w:pPr>
        <w:pStyle w:val="BodyText"/>
        <w:spacing w:before="9"/>
        <w:rPr>
          <w:b/>
          <w:sz w:val="23"/>
        </w:rPr>
      </w:pPr>
    </w:p>
    <w:p w14:paraId="4EF07072" w14:textId="77777777" w:rsidR="005F750E" w:rsidRDefault="00185624" w:rsidP="00BD33F7">
      <w:pPr>
        <w:pStyle w:val="ListParagraph"/>
        <w:numPr>
          <w:ilvl w:val="0"/>
          <w:numId w:val="3"/>
        </w:numPr>
        <w:tabs>
          <w:tab w:val="left" w:pos="820"/>
          <w:tab w:val="left" w:pos="821"/>
        </w:tabs>
        <w:rPr>
          <w:rFonts w:ascii="Symbol" w:hAnsi="Symbol"/>
          <w:sz w:val="24"/>
        </w:rPr>
      </w:pPr>
      <w:r w:rsidRPr="009C4CAF">
        <w:rPr>
          <w:color w:val="131F30"/>
          <w:sz w:val="24"/>
        </w:rPr>
        <w:t>let’s look</w:t>
      </w:r>
      <w:r w:rsidRPr="009C4CAF">
        <w:rPr>
          <w:color w:val="131F30"/>
          <w:spacing w:val="-1"/>
          <w:sz w:val="24"/>
        </w:rPr>
        <w:t xml:space="preserve"> </w:t>
      </w:r>
      <w:r w:rsidRPr="009C4CAF">
        <w:rPr>
          <w:color w:val="131F30"/>
          <w:sz w:val="24"/>
        </w:rPr>
        <w:t>at</w:t>
      </w:r>
      <w:r w:rsidRPr="009C4CAF">
        <w:rPr>
          <w:color w:val="131F30"/>
          <w:spacing w:val="-2"/>
          <w:sz w:val="24"/>
        </w:rPr>
        <w:t xml:space="preserve"> </w:t>
      </w:r>
      <w:r w:rsidRPr="009C4CAF">
        <w:rPr>
          <w:color w:val="131F30"/>
          <w:sz w:val="24"/>
        </w:rPr>
        <w:t>the</w:t>
      </w:r>
      <w:r w:rsidRPr="009C4CAF">
        <w:rPr>
          <w:color w:val="131F30"/>
          <w:spacing w:val="-2"/>
          <w:sz w:val="24"/>
        </w:rPr>
        <w:t xml:space="preserve"> </w:t>
      </w:r>
      <w:r w:rsidRPr="009C4CAF">
        <w:rPr>
          <w:color w:val="131F30"/>
          <w:sz w:val="24"/>
        </w:rPr>
        <w:t>head</w:t>
      </w:r>
      <w:r w:rsidRPr="009C4CAF">
        <w:rPr>
          <w:color w:val="131F30"/>
          <w:spacing w:val="-2"/>
          <w:sz w:val="24"/>
        </w:rPr>
        <w:t xml:space="preserve"> </w:t>
      </w:r>
      <w:r w:rsidRPr="009C4CAF">
        <w:rPr>
          <w:color w:val="131F30"/>
          <w:sz w:val="24"/>
        </w:rPr>
        <w:t>of</w:t>
      </w:r>
      <w:r w:rsidRPr="009C4CAF">
        <w:rPr>
          <w:color w:val="131F30"/>
          <w:spacing w:val="-9"/>
          <w:sz w:val="24"/>
        </w:rPr>
        <w:t xml:space="preserve"> </w:t>
      </w:r>
      <w:r w:rsidRPr="009C4CAF">
        <w:rPr>
          <w:color w:val="131F30"/>
          <w:sz w:val="24"/>
        </w:rPr>
        <w:t>the</w:t>
      </w:r>
      <w:r w:rsidRPr="009C4CAF">
        <w:rPr>
          <w:color w:val="131F30"/>
          <w:spacing w:val="-2"/>
          <w:sz w:val="24"/>
        </w:rPr>
        <w:t xml:space="preserve"> </w:t>
      </w:r>
      <w:proofErr w:type="spellStart"/>
      <w:r w:rsidRPr="009C4CAF">
        <w:rPr>
          <w:color w:val="131F30"/>
          <w:sz w:val="24"/>
        </w:rPr>
        <w:t>dataframe</w:t>
      </w:r>
      <w:proofErr w:type="spellEnd"/>
      <w:r w:rsidRPr="009C4CAF">
        <w:rPr>
          <w:color w:val="131F30"/>
          <w:sz w:val="24"/>
        </w:rPr>
        <w:t>:</w:t>
      </w:r>
    </w:p>
    <w:p w14:paraId="438FC777" w14:textId="77777777" w:rsidR="009C4CAF" w:rsidRDefault="009C4CAF" w:rsidP="009C4CAF">
      <w:pPr>
        <w:tabs>
          <w:tab w:val="left" w:pos="820"/>
          <w:tab w:val="left" w:pos="821"/>
        </w:tabs>
        <w:rPr>
          <w:rFonts w:ascii="Symbol" w:hAnsi="Symbol"/>
          <w:sz w:val="24"/>
        </w:rPr>
      </w:pPr>
    </w:p>
    <w:p w14:paraId="2D877B84" w14:textId="77777777" w:rsidR="009C4CAF" w:rsidRDefault="009C4CAF" w:rsidP="009C4CAF">
      <w:pPr>
        <w:tabs>
          <w:tab w:val="left" w:pos="820"/>
          <w:tab w:val="left" w:pos="821"/>
        </w:tabs>
        <w:rPr>
          <w:rFonts w:ascii="Symbol" w:hAnsi="Symbol"/>
          <w:sz w:val="24"/>
        </w:rPr>
      </w:pPr>
    </w:p>
    <w:p w14:paraId="31E5F1EA" w14:textId="25438526" w:rsidR="009C4CAF" w:rsidRPr="00A620F2" w:rsidRDefault="009C4CAF" w:rsidP="00A620F2">
      <w:pPr>
        <w:pStyle w:val="ListParagraph"/>
        <w:numPr>
          <w:ilvl w:val="0"/>
          <w:numId w:val="19"/>
        </w:numPr>
        <w:rPr>
          <w:b/>
          <w:bCs/>
          <w:sz w:val="44"/>
          <w:szCs w:val="44"/>
        </w:rPr>
      </w:pPr>
      <w:r w:rsidRPr="00A620F2">
        <w:rPr>
          <w:b/>
          <w:bCs/>
          <w:sz w:val="44"/>
          <w:szCs w:val="44"/>
        </w:rPr>
        <w:t>source code</w:t>
      </w:r>
      <w:r w:rsidR="00512CEF">
        <w:rPr>
          <w:b/>
          <w:bCs/>
          <w:sz w:val="44"/>
          <w:szCs w:val="44"/>
        </w:rPr>
        <w:t>.</w:t>
      </w:r>
    </w:p>
    <w:p w14:paraId="581079C5" w14:textId="77777777" w:rsidR="009C4CAF" w:rsidRDefault="009C4CAF" w:rsidP="009C4CAF">
      <w:pPr>
        <w:rPr>
          <w:b/>
          <w:bCs/>
          <w:sz w:val="44"/>
          <w:szCs w:val="44"/>
        </w:rPr>
      </w:pPr>
    </w:p>
    <w:p w14:paraId="7E84A7A2" w14:textId="77777777" w:rsidR="009C4CAF" w:rsidRPr="009C4CAF" w:rsidRDefault="009C4CAF" w:rsidP="009C4C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212529"/>
          <w:sz w:val="24"/>
          <w:szCs w:val="24"/>
          <w:lang w:val="en-IN" w:eastAsia="en-IN"/>
        </w:rPr>
      </w:pPr>
      <w:r w:rsidRPr="009C4CAF">
        <w:rPr>
          <w:rFonts w:ascii="Consolas" w:hAnsi="Consolas" w:cs="Courier New"/>
          <w:color w:val="212529"/>
          <w:sz w:val="24"/>
          <w:szCs w:val="24"/>
          <w:lang w:val="en-IN" w:eastAsia="en-IN"/>
        </w:rPr>
        <w:t xml:space="preserve">import </w:t>
      </w:r>
      <w:proofErr w:type="spellStart"/>
      <w:r w:rsidRPr="009C4CAF">
        <w:rPr>
          <w:rFonts w:ascii="Consolas" w:hAnsi="Consolas" w:cs="Courier New"/>
          <w:color w:val="212529"/>
          <w:sz w:val="24"/>
          <w:szCs w:val="24"/>
          <w:lang w:val="en-IN" w:eastAsia="en-IN"/>
        </w:rPr>
        <w:t>numpy</w:t>
      </w:r>
      <w:proofErr w:type="spellEnd"/>
      <w:r w:rsidRPr="009C4CAF">
        <w:rPr>
          <w:rFonts w:ascii="Consolas" w:hAnsi="Consolas" w:cs="Courier New"/>
          <w:color w:val="212529"/>
          <w:sz w:val="24"/>
          <w:szCs w:val="24"/>
          <w:lang w:val="en-IN" w:eastAsia="en-IN"/>
        </w:rPr>
        <w:t xml:space="preserve"> as np</w:t>
      </w:r>
    </w:p>
    <w:p w14:paraId="421FEDC8" w14:textId="77777777" w:rsidR="009C4CAF" w:rsidRPr="009C4CAF" w:rsidRDefault="009C4CAF" w:rsidP="009C4C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212529"/>
          <w:sz w:val="24"/>
          <w:szCs w:val="24"/>
          <w:lang w:val="en-IN" w:eastAsia="en-IN"/>
        </w:rPr>
      </w:pPr>
      <w:r w:rsidRPr="009C4CAF">
        <w:rPr>
          <w:rFonts w:ascii="Consolas" w:hAnsi="Consolas" w:cs="Courier New"/>
          <w:color w:val="212529"/>
          <w:sz w:val="24"/>
          <w:szCs w:val="24"/>
          <w:lang w:val="en-IN" w:eastAsia="en-IN"/>
        </w:rPr>
        <w:t>import pandas pd</w:t>
      </w:r>
    </w:p>
    <w:p w14:paraId="5DF1FC47" w14:textId="77777777" w:rsidR="009C4CAF" w:rsidRPr="009C4CAF" w:rsidRDefault="009C4CAF" w:rsidP="009C4C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212529"/>
          <w:sz w:val="24"/>
          <w:szCs w:val="24"/>
          <w:lang w:val="en-IN" w:eastAsia="en-IN"/>
        </w:rPr>
      </w:pPr>
      <w:r w:rsidRPr="009C4CAF">
        <w:rPr>
          <w:rFonts w:ascii="Consolas" w:hAnsi="Consolas" w:cs="Courier New"/>
          <w:color w:val="212529"/>
          <w:sz w:val="24"/>
          <w:szCs w:val="24"/>
          <w:lang w:val="en-IN" w:eastAsia="en-IN"/>
        </w:rPr>
        <w:t xml:space="preserve">import </w:t>
      </w:r>
      <w:proofErr w:type="spellStart"/>
      <w:proofErr w:type="gramStart"/>
      <w:r w:rsidRPr="009C4CAF">
        <w:rPr>
          <w:rFonts w:ascii="Consolas" w:hAnsi="Consolas" w:cs="Courier New"/>
          <w:color w:val="212529"/>
          <w:sz w:val="24"/>
          <w:szCs w:val="24"/>
          <w:lang w:val="en-IN" w:eastAsia="en-IN"/>
        </w:rPr>
        <w:t>matplotlib.pyplot</w:t>
      </w:r>
      <w:proofErr w:type="spellEnd"/>
      <w:proofErr w:type="gramEnd"/>
      <w:r w:rsidRPr="009C4CAF">
        <w:rPr>
          <w:rFonts w:ascii="Consolas" w:hAnsi="Consolas" w:cs="Courier New"/>
          <w:color w:val="212529"/>
          <w:sz w:val="24"/>
          <w:szCs w:val="24"/>
          <w:lang w:val="en-IN" w:eastAsia="en-IN"/>
        </w:rPr>
        <w:t xml:space="preserve"> as </w:t>
      </w:r>
      <w:proofErr w:type="spellStart"/>
      <w:r w:rsidRPr="009C4CAF">
        <w:rPr>
          <w:rFonts w:ascii="Consolas" w:hAnsi="Consolas" w:cs="Courier New"/>
          <w:color w:val="212529"/>
          <w:sz w:val="24"/>
          <w:szCs w:val="24"/>
          <w:lang w:val="en-IN" w:eastAsia="en-IN"/>
        </w:rPr>
        <w:t>plt</w:t>
      </w:r>
      <w:proofErr w:type="spellEnd"/>
    </w:p>
    <w:p w14:paraId="27681BD7" w14:textId="77777777" w:rsidR="009C4CAF" w:rsidRPr="009C4CAF" w:rsidRDefault="009C4CAF" w:rsidP="009C4C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212529"/>
          <w:sz w:val="24"/>
          <w:szCs w:val="24"/>
          <w:lang w:val="en-IN" w:eastAsia="en-IN"/>
        </w:rPr>
      </w:pPr>
      <w:r w:rsidRPr="009C4CAF">
        <w:rPr>
          <w:rFonts w:ascii="Consolas" w:hAnsi="Consolas" w:cs="Courier New"/>
          <w:color w:val="212529"/>
          <w:sz w:val="24"/>
          <w:szCs w:val="24"/>
          <w:lang w:val="en-IN" w:eastAsia="en-IN"/>
        </w:rPr>
        <w:t xml:space="preserve">import seaborn as </w:t>
      </w:r>
      <w:proofErr w:type="spellStart"/>
      <w:r w:rsidRPr="009C4CAF">
        <w:rPr>
          <w:rFonts w:ascii="Consolas" w:hAnsi="Consolas" w:cs="Courier New"/>
          <w:color w:val="212529"/>
          <w:sz w:val="24"/>
          <w:szCs w:val="24"/>
          <w:lang w:val="en-IN" w:eastAsia="en-IN"/>
        </w:rPr>
        <w:t>sns</w:t>
      </w:r>
      <w:proofErr w:type="spellEnd"/>
    </w:p>
    <w:p w14:paraId="6000DE18" w14:textId="77777777" w:rsidR="009C4CAF" w:rsidRPr="009C4CAF" w:rsidRDefault="009C4CAF" w:rsidP="009C4C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212529"/>
          <w:sz w:val="24"/>
          <w:szCs w:val="24"/>
          <w:lang w:val="en-IN" w:eastAsia="en-IN"/>
        </w:rPr>
      </w:pPr>
      <w:r w:rsidRPr="009C4CAF">
        <w:rPr>
          <w:rFonts w:ascii="Consolas" w:hAnsi="Consolas" w:cs="Courier New"/>
          <w:color w:val="212529"/>
          <w:sz w:val="24"/>
          <w:szCs w:val="24"/>
          <w:lang w:val="en-IN" w:eastAsia="en-IN"/>
        </w:rPr>
        <w:t xml:space="preserve">from seaborn import </w:t>
      </w:r>
      <w:proofErr w:type="spellStart"/>
      <w:r w:rsidRPr="009C4CAF">
        <w:rPr>
          <w:rFonts w:ascii="Consolas" w:hAnsi="Consolas" w:cs="Courier New"/>
          <w:color w:val="212529"/>
          <w:sz w:val="24"/>
          <w:szCs w:val="24"/>
          <w:lang w:val="en-IN" w:eastAsia="en-IN"/>
        </w:rPr>
        <w:t>load_dataset</w:t>
      </w:r>
      <w:proofErr w:type="spellEnd"/>
    </w:p>
    <w:p w14:paraId="1C553A81" w14:textId="77777777" w:rsidR="009C4CAF" w:rsidRPr="009C4CAF" w:rsidRDefault="009C4CAF" w:rsidP="009C4C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212529"/>
          <w:sz w:val="24"/>
          <w:szCs w:val="24"/>
          <w:lang w:val="en-IN" w:eastAsia="en-IN"/>
        </w:rPr>
      </w:pPr>
      <w:r w:rsidRPr="009C4CAF">
        <w:rPr>
          <w:rFonts w:ascii="Consolas" w:hAnsi="Consolas" w:cs="Courier New"/>
          <w:color w:val="212529"/>
          <w:sz w:val="24"/>
          <w:szCs w:val="24"/>
          <w:lang w:val="en-IN" w:eastAsia="en-IN"/>
        </w:rPr>
        <w:t>#titanic dataset</w:t>
      </w:r>
    </w:p>
    <w:p w14:paraId="0CB21D0A" w14:textId="77777777" w:rsidR="009C4CAF" w:rsidRPr="009C4CAF" w:rsidRDefault="009C4CAF" w:rsidP="009C4C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212529"/>
          <w:sz w:val="24"/>
          <w:szCs w:val="24"/>
          <w:lang w:val="en-IN" w:eastAsia="en-IN"/>
        </w:rPr>
      </w:pPr>
      <w:r w:rsidRPr="009C4CAF">
        <w:rPr>
          <w:rFonts w:ascii="Consolas" w:hAnsi="Consolas" w:cs="Courier New"/>
          <w:color w:val="212529"/>
          <w:sz w:val="24"/>
          <w:szCs w:val="24"/>
          <w:lang w:val="en-IN" w:eastAsia="en-IN"/>
        </w:rPr>
        <w:t xml:space="preserve">data = </w:t>
      </w:r>
      <w:proofErr w:type="spellStart"/>
      <w:proofErr w:type="gramStart"/>
      <w:r w:rsidRPr="009C4CAF">
        <w:rPr>
          <w:rFonts w:ascii="Consolas" w:hAnsi="Consolas" w:cs="Courier New"/>
          <w:color w:val="212529"/>
          <w:sz w:val="24"/>
          <w:szCs w:val="24"/>
          <w:lang w:val="en-IN" w:eastAsia="en-IN"/>
        </w:rPr>
        <w:t>pd.read</w:t>
      </w:r>
      <w:proofErr w:type="gramEnd"/>
      <w:r w:rsidRPr="009C4CAF">
        <w:rPr>
          <w:rFonts w:ascii="Consolas" w:hAnsi="Consolas" w:cs="Courier New"/>
          <w:color w:val="212529"/>
          <w:sz w:val="24"/>
          <w:szCs w:val="24"/>
          <w:lang w:val="en-IN" w:eastAsia="en-IN"/>
        </w:rPr>
        <w:t>_csv</w:t>
      </w:r>
      <w:proofErr w:type="spellEnd"/>
      <w:r w:rsidRPr="009C4CAF">
        <w:rPr>
          <w:rFonts w:ascii="Consolas" w:hAnsi="Consolas" w:cs="Courier New"/>
          <w:color w:val="212529"/>
          <w:sz w:val="24"/>
          <w:szCs w:val="24"/>
          <w:lang w:val="en-IN" w:eastAsia="en-IN"/>
        </w:rPr>
        <w:t>("titanic_train.csv")</w:t>
      </w:r>
    </w:p>
    <w:p w14:paraId="2810C8A0" w14:textId="77777777" w:rsidR="009C4CAF" w:rsidRPr="009C4CAF" w:rsidRDefault="009C4CAF" w:rsidP="009C4C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212529"/>
          <w:sz w:val="24"/>
          <w:szCs w:val="24"/>
          <w:lang w:val="en-IN" w:eastAsia="en-IN"/>
        </w:rPr>
      </w:pPr>
      <w:r w:rsidRPr="009C4CAF">
        <w:rPr>
          <w:rFonts w:ascii="Consolas" w:hAnsi="Consolas" w:cs="Courier New"/>
          <w:color w:val="212529"/>
          <w:sz w:val="24"/>
          <w:szCs w:val="24"/>
          <w:lang w:val="en-IN" w:eastAsia="en-IN"/>
        </w:rPr>
        <w:t>#tips dataset</w:t>
      </w:r>
    </w:p>
    <w:p w14:paraId="76CD4C47" w14:textId="77777777" w:rsidR="009C4CAF" w:rsidRPr="009C4CAF" w:rsidRDefault="009C4CAF" w:rsidP="009C4CAF">
      <w:pPr>
        <w:rPr>
          <w:ins w:id="4" w:author="Unknown"/>
          <w:rFonts w:ascii="Lato" w:hAnsi="Lato"/>
          <w:color w:val="4A4A4A"/>
          <w:sz w:val="24"/>
          <w:szCs w:val="24"/>
          <w:shd w:val="clear" w:color="auto" w:fill="FFFFFF"/>
          <w:lang w:val="en-IN" w:eastAsia="en-IN"/>
        </w:rPr>
      </w:pPr>
      <w:r w:rsidRPr="009C4CAF">
        <w:rPr>
          <w:rFonts w:ascii="Consolas" w:hAnsi="Consolas" w:cs="Courier New"/>
          <w:color w:val="212529"/>
          <w:sz w:val="24"/>
          <w:szCs w:val="24"/>
          <w:lang w:val="en-IN" w:eastAsia="en-IN"/>
        </w:rPr>
        <w:t xml:space="preserve">tips = </w:t>
      </w:r>
      <w:proofErr w:type="spellStart"/>
      <w:r w:rsidRPr="009C4CAF">
        <w:rPr>
          <w:rFonts w:ascii="Consolas" w:hAnsi="Consolas" w:cs="Courier New"/>
          <w:color w:val="212529"/>
          <w:sz w:val="24"/>
          <w:szCs w:val="24"/>
          <w:lang w:val="en-IN" w:eastAsia="en-IN"/>
        </w:rPr>
        <w:t>load_</w:t>
      </w:r>
      <w:proofErr w:type="gramStart"/>
      <w:r w:rsidRPr="009C4CAF">
        <w:rPr>
          <w:rFonts w:ascii="Consolas" w:hAnsi="Consolas" w:cs="Courier New"/>
          <w:color w:val="212529"/>
          <w:sz w:val="24"/>
          <w:szCs w:val="24"/>
          <w:lang w:val="en-IN" w:eastAsia="en-IN"/>
        </w:rPr>
        <w:t>dataset</w:t>
      </w:r>
      <w:proofErr w:type="spellEnd"/>
      <w:r w:rsidRPr="009C4CAF">
        <w:rPr>
          <w:rFonts w:ascii="Consolas" w:hAnsi="Consolas" w:cs="Courier New"/>
          <w:color w:val="212529"/>
          <w:sz w:val="24"/>
          <w:szCs w:val="24"/>
          <w:lang w:val="en-IN" w:eastAsia="en-IN"/>
        </w:rPr>
        <w:t>(</w:t>
      </w:r>
      <w:proofErr w:type="gramEnd"/>
      <w:r w:rsidRPr="009C4CAF">
        <w:rPr>
          <w:rFonts w:ascii="Consolas" w:hAnsi="Consolas" w:cs="Courier New"/>
          <w:color w:val="212529"/>
          <w:sz w:val="24"/>
          <w:szCs w:val="24"/>
          <w:lang w:val="en-IN" w:eastAsia="en-IN"/>
        </w:rPr>
        <w:t>"</w:t>
      </w:r>
      <w:ins w:id="5" w:author="Unknown">
        <w:r w:rsidRPr="009C4CAF">
          <w:rPr>
            <w:rFonts w:ascii="Lato" w:hAnsi="Lato"/>
            <w:color w:val="4A4A4A"/>
            <w:sz w:val="24"/>
            <w:szCs w:val="24"/>
            <w:shd w:val="clear" w:color="auto" w:fill="FFFFFF"/>
            <w:lang w:val="en-IN" w:eastAsia="en-IN"/>
          </w:rPr>
          <w:br/>
        </w:r>
      </w:ins>
    </w:p>
    <w:p w14:paraId="012D6144" w14:textId="4AAB5942" w:rsidR="009C4CAF" w:rsidRPr="009C4CAF" w:rsidRDefault="009C4CAF" w:rsidP="009C4CAF">
      <w:pPr>
        <w:widowControl/>
        <w:autoSpaceDE/>
        <w:autoSpaceDN/>
        <w:rPr>
          <w:sz w:val="24"/>
          <w:szCs w:val="24"/>
          <w:lang w:val="en-IN" w:eastAsia="en-IN"/>
        </w:rPr>
      </w:pPr>
    </w:p>
    <w:p w14:paraId="44F921B4" w14:textId="77777777" w:rsidR="009C4CAF" w:rsidRPr="009C4CAF" w:rsidRDefault="009C4CAF" w:rsidP="009C4CAF">
      <w:pPr>
        <w:widowControl/>
        <w:autoSpaceDE/>
        <w:autoSpaceDN/>
        <w:spacing w:after="100" w:afterAutospacing="1" w:line="495" w:lineRule="atLeast"/>
        <w:jc w:val="both"/>
        <w:rPr>
          <w:color w:val="222222"/>
          <w:sz w:val="27"/>
          <w:szCs w:val="27"/>
          <w:lang w:val="en-IN" w:eastAsia="en-IN"/>
        </w:rPr>
      </w:pPr>
      <w:r w:rsidRPr="009C4CAF">
        <w:rPr>
          <w:color w:val="222222"/>
          <w:sz w:val="27"/>
          <w:szCs w:val="27"/>
          <w:lang w:val="en-IN" w:eastAsia="en-IN"/>
        </w:rPr>
        <w:t> </w:t>
      </w:r>
    </w:p>
    <w:p w14:paraId="172D95ED" w14:textId="70206159" w:rsidR="009C4CAF" w:rsidRPr="00A620F2" w:rsidRDefault="009C4CAF" w:rsidP="00A620F2">
      <w:pPr>
        <w:pStyle w:val="ListParagraph"/>
        <w:widowControl/>
        <w:numPr>
          <w:ilvl w:val="0"/>
          <w:numId w:val="18"/>
        </w:numPr>
        <w:autoSpaceDE/>
        <w:autoSpaceDN/>
        <w:spacing w:after="100" w:afterAutospacing="1"/>
        <w:outlineLvl w:val="2"/>
        <w:rPr>
          <w:color w:val="222222"/>
          <w:sz w:val="36"/>
          <w:szCs w:val="36"/>
          <w:lang w:val="en-IN" w:eastAsia="en-IN"/>
        </w:rPr>
      </w:pPr>
      <w:r w:rsidRPr="00A620F2">
        <w:rPr>
          <w:b/>
          <w:bCs/>
          <w:color w:val="222222"/>
          <w:sz w:val="36"/>
          <w:szCs w:val="36"/>
          <w:lang w:val="en-IN" w:eastAsia="en-IN"/>
        </w:rPr>
        <w:t>Univariate Analysis</w:t>
      </w:r>
      <w:r w:rsidR="00512CEF">
        <w:rPr>
          <w:b/>
          <w:bCs/>
          <w:color w:val="222222"/>
          <w:sz w:val="36"/>
          <w:szCs w:val="36"/>
          <w:lang w:val="en-IN" w:eastAsia="en-IN"/>
        </w:rPr>
        <w:t>.</w:t>
      </w:r>
    </w:p>
    <w:p w14:paraId="4ADD5BCC" w14:textId="77777777" w:rsidR="009C4CAF" w:rsidRPr="009C4CAF" w:rsidRDefault="009C4CAF" w:rsidP="009C4CAF">
      <w:pPr>
        <w:widowControl/>
        <w:autoSpaceDE/>
        <w:autoSpaceDN/>
        <w:spacing w:after="100" w:afterAutospacing="1" w:line="495" w:lineRule="atLeast"/>
        <w:jc w:val="both"/>
        <w:rPr>
          <w:color w:val="222222"/>
          <w:sz w:val="27"/>
          <w:szCs w:val="27"/>
          <w:lang w:val="en-IN" w:eastAsia="en-IN"/>
        </w:rPr>
      </w:pPr>
      <w:r w:rsidRPr="009C4CAF">
        <w:rPr>
          <w:color w:val="222222"/>
          <w:sz w:val="27"/>
          <w:szCs w:val="27"/>
          <w:lang w:val="en-IN" w:eastAsia="en-IN"/>
        </w:rPr>
        <w:t>Univariate analysis is the simplest form of analysis where we explore a single variable. Univariate analysis is performed to describe the data in a better way. we perform Univariate analysis of Numerical and categorical variables differently because plotting uses different plots.</w:t>
      </w:r>
    </w:p>
    <w:p w14:paraId="29176B84" w14:textId="7436A9E3" w:rsidR="009C4CAF" w:rsidRPr="00A620F2" w:rsidRDefault="009C4CAF" w:rsidP="00A620F2">
      <w:pPr>
        <w:pStyle w:val="ListParagraph"/>
        <w:widowControl/>
        <w:numPr>
          <w:ilvl w:val="0"/>
          <w:numId w:val="17"/>
        </w:numPr>
        <w:autoSpaceDE/>
        <w:autoSpaceDN/>
        <w:spacing w:after="100" w:afterAutospacing="1"/>
        <w:outlineLvl w:val="2"/>
        <w:rPr>
          <w:color w:val="222222"/>
          <w:sz w:val="36"/>
          <w:szCs w:val="36"/>
          <w:lang w:val="en-IN" w:eastAsia="en-IN"/>
        </w:rPr>
      </w:pPr>
      <w:r w:rsidRPr="00A620F2">
        <w:rPr>
          <w:color w:val="222222"/>
          <w:sz w:val="36"/>
          <w:szCs w:val="36"/>
          <w:lang w:val="en-IN" w:eastAsia="en-IN"/>
        </w:rPr>
        <w:t>Categorical Data</w:t>
      </w:r>
      <w:r w:rsidR="00512CEF">
        <w:rPr>
          <w:color w:val="222222"/>
          <w:sz w:val="36"/>
          <w:szCs w:val="36"/>
          <w:lang w:val="en-IN" w:eastAsia="en-IN"/>
        </w:rPr>
        <w:t>.</w:t>
      </w:r>
    </w:p>
    <w:p w14:paraId="02846898" w14:textId="77777777" w:rsidR="009C4CAF" w:rsidRPr="009C4CAF" w:rsidRDefault="009C4CAF" w:rsidP="009C4CAF">
      <w:pPr>
        <w:widowControl/>
        <w:autoSpaceDE/>
        <w:autoSpaceDN/>
        <w:spacing w:after="100" w:afterAutospacing="1" w:line="495" w:lineRule="atLeast"/>
        <w:jc w:val="both"/>
        <w:rPr>
          <w:color w:val="222222"/>
          <w:sz w:val="27"/>
          <w:szCs w:val="27"/>
          <w:lang w:val="en-IN" w:eastAsia="en-IN"/>
        </w:rPr>
      </w:pPr>
      <w:r w:rsidRPr="009C4CAF">
        <w:rPr>
          <w:color w:val="222222"/>
          <w:sz w:val="27"/>
          <w:szCs w:val="27"/>
          <w:lang w:val="en-IN" w:eastAsia="en-IN"/>
        </w:rPr>
        <w:t>A variable that has text-based information is referred to as categorical variables. let’s look at various plots which we can use for visualizing Categorical data.</w:t>
      </w:r>
    </w:p>
    <w:p w14:paraId="2CAD4731" w14:textId="39B87393" w:rsidR="009C4CAF" w:rsidRPr="00A620F2" w:rsidRDefault="009C4CAF" w:rsidP="00A620F2">
      <w:pPr>
        <w:pStyle w:val="ListParagraph"/>
        <w:widowControl/>
        <w:numPr>
          <w:ilvl w:val="0"/>
          <w:numId w:val="16"/>
        </w:numPr>
        <w:autoSpaceDE/>
        <w:autoSpaceDN/>
        <w:spacing w:before="450" w:after="100" w:afterAutospacing="1"/>
        <w:outlineLvl w:val="3"/>
        <w:rPr>
          <w:color w:val="222222"/>
          <w:sz w:val="36"/>
          <w:szCs w:val="36"/>
          <w:lang w:val="en-IN" w:eastAsia="en-IN"/>
        </w:rPr>
      </w:pPr>
      <w:proofErr w:type="spellStart"/>
      <w:r w:rsidRPr="00A620F2">
        <w:rPr>
          <w:b/>
          <w:bCs/>
          <w:color w:val="222222"/>
          <w:sz w:val="36"/>
          <w:szCs w:val="36"/>
          <w:lang w:val="en-IN" w:eastAsia="en-IN"/>
        </w:rPr>
        <w:t>CountPlot</w:t>
      </w:r>
      <w:proofErr w:type="spellEnd"/>
      <w:r w:rsidR="00512CEF">
        <w:rPr>
          <w:b/>
          <w:bCs/>
          <w:color w:val="222222"/>
          <w:sz w:val="36"/>
          <w:szCs w:val="36"/>
          <w:lang w:val="en-IN" w:eastAsia="en-IN"/>
        </w:rPr>
        <w:t>.</w:t>
      </w:r>
    </w:p>
    <w:p w14:paraId="0E90F095" w14:textId="77777777" w:rsidR="009C4CAF" w:rsidRPr="009C4CAF" w:rsidRDefault="009C4CAF" w:rsidP="009C4CAF">
      <w:pPr>
        <w:widowControl/>
        <w:autoSpaceDE/>
        <w:autoSpaceDN/>
        <w:spacing w:after="100" w:afterAutospacing="1" w:line="495" w:lineRule="atLeast"/>
        <w:jc w:val="both"/>
        <w:rPr>
          <w:color w:val="222222"/>
          <w:sz w:val="27"/>
          <w:szCs w:val="27"/>
          <w:lang w:val="en-IN" w:eastAsia="en-IN"/>
        </w:rPr>
      </w:pPr>
      <w:proofErr w:type="spellStart"/>
      <w:r w:rsidRPr="009C4CAF">
        <w:rPr>
          <w:color w:val="222222"/>
          <w:sz w:val="27"/>
          <w:szCs w:val="27"/>
          <w:lang w:val="en-IN" w:eastAsia="en-IN"/>
        </w:rPr>
        <w:t>Countplot</w:t>
      </w:r>
      <w:proofErr w:type="spellEnd"/>
      <w:r w:rsidRPr="009C4CAF">
        <w:rPr>
          <w:color w:val="222222"/>
          <w:sz w:val="27"/>
          <w:szCs w:val="27"/>
          <w:lang w:val="en-IN" w:eastAsia="en-IN"/>
        </w:rPr>
        <w:t xml:space="preserve"> is basically a count of frequency plot in form of a bar graph. It plots the count of each category in a separate bar. When we use the pandas’ value counts function on any </w:t>
      </w:r>
      <w:r w:rsidRPr="009C4CAF">
        <w:rPr>
          <w:color w:val="222222"/>
          <w:sz w:val="27"/>
          <w:szCs w:val="27"/>
          <w:lang w:val="en-IN" w:eastAsia="en-IN"/>
        </w:rPr>
        <w:lastRenderedPageBreak/>
        <w:t xml:space="preserve">column, </w:t>
      </w:r>
      <w:proofErr w:type="gramStart"/>
      <w:r w:rsidRPr="009C4CAF">
        <w:rPr>
          <w:color w:val="222222"/>
          <w:sz w:val="27"/>
          <w:szCs w:val="27"/>
          <w:lang w:val="en-IN" w:eastAsia="en-IN"/>
        </w:rPr>
        <w:t>It</w:t>
      </w:r>
      <w:proofErr w:type="gramEnd"/>
      <w:r w:rsidRPr="009C4CAF">
        <w:rPr>
          <w:color w:val="222222"/>
          <w:sz w:val="27"/>
          <w:szCs w:val="27"/>
          <w:lang w:val="en-IN" w:eastAsia="en-IN"/>
        </w:rPr>
        <w:t xml:space="preserve"> is the same visual form of the value counts function. In our data-target variable is survived and it is categorical so let us plot a </w:t>
      </w:r>
      <w:proofErr w:type="spellStart"/>
      <w:r w:rsidRPr="009C4CAF">
        <w:rPr>
          <w:color w:val="222222"/>
          <w:sz w:val="27"/>
          <w:szCs w:val="27"/>
          <w:lang w:val="en-IN" w:eastAsia="en-IN"/>
        </w:rPr>
        <w:t>countplot</w:t>
      </w:r>
      <w:proofErr w:type="spellEnd"/>
      <w:r w:rsidRPr="009C4CAF">
        <w:rPr>
          <w:color w:val="222222"/>
          <w:sz w:val="27"/>
          <w:szCs w:val="27"/>
          <w:lang w:val="en-IN" w:eastAsia="en-IN"/>
        </w:rPr>
        <w:t xml:space="preserve"> of this.</w:t>
      </w:r>
    </w:p>
    <w:p w14:paraId="696A3D12" w14:textId="0739FD4F" w:rsidR="009C4CAF" w:rsidRPr="00A620F2" w:rsidRDefault="009C4CAF" w:rsidP="00A620F2">
      <w:pPr>
        <w:pStyle w:val="ListParagraph"/>
        <w:widowControl/>
        <w:numPr>
          <w:ilvl w:val="0"/>
          <w:numId w:val="15"/>
        </w:numPr>
        <w:autoSpaceDE/>
        <w:autoSpaceDN/>
        <w:spacing w:before="450" w:after="100" w:afterAutospacing="1"/>
        <w:outlineLvl w:val="3"/>
        <w:rPr>
          <w:color w:val="222222"/>
          <w:sz w:val="36"/>
          <w:szCs w:val="36"/>
          <w:lang w:val="en-IN" w:eastAsia="en-IN"/>
        </w:rPr>
      </w:pPr>
      <w:r w:rsidRPr="00A620F2">
        <w:rPr>
          <w:b/>
          <w:bCs/>
          <w:color w:val="222222"/>
          <w:sz w:val="36"/>
          <w:szCs w:val="36"/>
          <w:lang w:val="en-IN" w:eastAsia="en-IN"/>
        </w:rPr>
        <w:t>Pie Chart</w:t>
      </w:r>
      <w:r w:rsidR="00512CEF">
        <w:rPr>
          <w:b/>
          <w:bCs/>
          <w:color w:val="222222"/>
          <w:sz w:val="36"/>
          <w:szCs w:val="36"/>
          <w:lang w:val="en-IN" w:eastAsia="en-IN"/>
        </w:rPr>
        <w:t>.</w:t>
      </w:r>
    </w:p>
    <w:p w14:paraId="2BB5DD8B" w14:textId="77777777" w:rsidR="009C4CAF" w:rsidRPr="009C4CAF" w:rsidRDefault="009C4CAF" w:rsidP="009C4CAF">
      <w:pPr>
        <w:widowControl/>
        <w:autoSpaceDE/>
        <w:autoSpaceDN/>
        <w:spacing w:after="100" w:afterAutospacing="1" w:line="495" w:lineRule="atLeast"/>
        <w:jc w:val="both"/>
        <w:rPr>
          <w:color w:val="222222"/>
          <w:sz w:val="27"/>
          <w:szCs w:val="27"/>
          <w:lang w:val="en-IN" w:eastAsia="en-IN"/>
        </w:rPr>
      </w:pPr>
      <w:r w:rsidRPr="009C4CAF">
        <w:rPr>
          <w:color w:val="222222"/>
          <w:sz w:val="27"/>
          <w:szCs w:val="27"/>
          <w:lang w:val="en-IN" w:eastAsia="en-IN"/>
        </w:rPr>
        <w:t xml:space="preserve">The pie chart is also the same as the </w:t>
      </w:r>
      <w:proofErr w:type="spellStart"/>
      <w:r w:rsidRPr="009C4CAF">
        <w:rPr>
          <w:color w:val="222222"/>
          <w:sz w:val="27"/>
          <w:szCs w:val="27"/>
          <w:lang w:val="en-IN" w:eastAsia="en-IN"/>
        </w:rPr>
        <w:t>countplot</w:t>
      </w:r>
      <w:proofErr w:type="spellEnd"/>
      <w:r w:rsidRPr="009C4CAF">
        <w:rPr>
          <w:color w:val="222222"/>
          <w:sz w:val="27"/>
          <w:szCs w:val="27"/>
          <w:lang w:val="en-IN" w:eastAsia="en-IN"/>
        </w:rPr>
        <w:t>, only gives you additional information about the percentage presence of each category in data means which category is getting how much weightage in data. let us check about the Sex column, what is a percentage of Male and Female members traveling.</w:t>
      </w:r>
    </w:p>
    <w:p w14:paraId="05EF2069" w14:textId="4FB9B5D5" w:rsidR="00A620F2" w:rsidRPr="00A620F2" w:rsidRDefault="009C4CAF" w:rsidP="00A620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212529"/>
          <w:sz w:val="24"/>
          <w:szCs w:val="24"/>
          <w:lang w:val="en-IN" w:eastAsia="en-IN"/>
        </w:rPr>
        <w:sectPr w:rsidR="00A620F2" w:rsidRPr="00A620F2">
          <w:type w:val="continuous"/>
          <w:pgSz w:w="12240" w:h="15840"/>
          <w:pgMar w:top="1420" w:right="1200" w:bottom="280" w:left="1340" w:header="720" w:footer="720" w:gutter="0"/>
          <w:cols w:space="720"/>
        </w:sectPr>
      </w:pPr>
      <w:r w:rsidRPr="009C4CAF">
        <w:rPr>
          <w:rFonts w:ascii="Consolas" w:hAnsi="Consolas" w:cs="Courier New"/>
          <w:color w:val="212529"/>
          <w:sz w:val="24"/>
          <w:szCs w:val="24"/>
          <w:lang w:val="en-IN" w:eastAsia="en-IN"/>
        </w:rPr>
        <w:t>tips</w:t>
      </w:r>
    </w:p>
    <w:p w14:paraId="7D4DF9B5" w14:textId="77777777" w:rsidR="009C4CAF" w:rsidRDefault="009C4CAF" w:rsidP="00A620F2">
      <w:pPr>
        <w:spacing w:before="62"/>
        <w:rPr>
          <w:b/>
          <w:sz w:val="24"/>
        </w:rPr>
      </w:pPr>
    </w:p>
    <w:p w14:paraId="7CD6BA4A" w14:textId="77777777" w:rsidR="009C4CAF" w:rsidRDefault="009C4CAF">
      <w:pPr>
        <w:spacing w:before="62"/>
        <w:ind w:left="2803"/>
        <w:rPr>
          <w:b/>
          <w:sz w:val="24"/>
        </w:rPr>
      </w:pPr>
    </w:p>
    <w:p w14:paraId="2D395515" w14:textId="77777777" w:rsidR="009C4CAF" w:rsidRPr="009C4CAF" w:rsidRDefault="009C4CAF" w:rsidP="009C4C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9AA5CE"/>
          <w:sz w:val="20"/>
          <w:szCs w:val="20"/>
          <w:shd w:val="clear" w:color="auto" w:fill="1A1B26"/>
          <w:lang w:val="en-IN" w:eastAsia="en-IN"/>
        </w:rPr>
      </w:pPr>
      <w:r w:rsidRPr="009C4CAF">
        <w:rPr>
          <w:rFonts w:ascii="Consolas" w:hAnsi="Consolas" w:cs="Courier New"/>
          <w:color w:val="9AA5CE"/>
          <w:sz w:val="20"/>
          <w:szCs w:val="20"/>
          <w:shd w:val="clear" w:color="auto" w:fill="1A1B26"/>
          <w:lang w:val="en-IN" w:eastAsia="en-IN"/>
        </w:rPr>
        <w:t>data</w:t>
      </w:r>
      <w:r w:rsidRPr="009C4CAF">
        <w:rPr>
          <w:rFonts w:ascii="Consolas" w:hAnsi="Consolas" w:cs="Courier New"/>
          <w:color w:val="F7768E"/>
          <w:sz w:val="20"/>
          <w:szCs w:val="20"/>
          <w:shd w:val="clear" w:color="auto" w:fill="1A1B26"/>
          <w:lang w:val="en-IN" w:eastAsia="en-IN"/>
        </w:rPr>
        <w:t>[</w:t>
      </w:r>
      <w:r w:rsidRPr="009C4CAF">
        <w:rPr>
          <w:rFonts w:ascii="Consolas" w:hAnsi="Consolas" w:cs="Courier New"/>
          <w:color w:val="9ECE6A"/>
          <w:sz w:val="20"/>
          <w:szCs w:val="20"/>
          <w:shd w:val="clear" w:color="auto" w:fill="1A1B26"/>
          <w:lang w:val="en-IN" w:eastAsia="en-IN"/>
        </w:rPr>
        <w:t>'Sex'</w:t>
      </w:r>
      <w:r w:rsidRPr="009C4CAF">
        <w:rPr>
          <w:rFonts w:ascii="Consolas" w:hAnsi="Consolas" w:cs="Courier New"/>
          <w:color w:val="F7768E"/>
          <w:sz w:val="20"/>
          <w:szCs w:val="20"/>
          <w:shd w:val="clear" w:color="auto" w:fill="1A1B26"/>
          <w:lang w:val="en-IN" w:eastAsia="en-IN"/>
        </w:rPr>
        <w:t>].</w:t>
      </w:r>
      <w:proofErr w:type="spellStart"/>
      <w:r w:rsidRPr="009C4CAF">
        <w:rPr>
          <w:rFonts w:ascii="Consolas" w:hAnsi="Consolas" w:cs="Courier New"/>
          <w:color w:val="F7768E"/>
          <w:sz w:val="20"/>
          <w:szCs w:val="20"/>
          <w:shd w:val="clear" w:color="auto" w:fill="1A1B26"/>
          <w:lang w:val="en-IN" w:eastAsia="en-IN"/>
        </w:rPr>
        <w:t>value_</w:t>
      </w:r>
      <w:proofErr w:type="gramStart"/>
      <w:r w:rsidRPr="009C4CAF">
        <w:rPr>
          <w:rFonts w:ascii="Consolas" w:hAnsi="Consolas" w:cs="Courier New"/>
          <w:color w:val="F7768E"/>
          <w:sz w:val="20"/>
          <w:szCs w:val="20"/>
          <w:shd w:val="clear" w:color="auto" w:fill="1A1B26"/>
          <w:lang w:val="en-IN" w:eastAsia="en-IN"/>
        </w:rPr>
        <w:t>counts</w:t>
      </w:r>
      <w:proofErr w:type="spellEnd"/>
      <w:r w:rsidRPr="009C4CAF">
        <w:rPr>
          <w:rFonts w:ascii="Consolas" w:hAnsi="Consolas" w:cs="Courier New"/>
          <w:color w:val="9AA5CE"/>
          <w:sz w:val="20"/>
          <w:szCs w:val="20"/>
          <w:shd w:val="clear" w:color="auto" w:fill="1A1B26"/>
          <w:lang w:val="en-IN" w:eastAsia="en-IN"/>
        </w:rPr>
        <w:t>(</w:t>
      </w:r>
      <w:proofErr w:type="gramEnd"/>
      <w:r w:rsidRPr="009C4CAF">
        <w:rPr>
          <w:rFonts w:ascii="Consolas" w:hAnsi="Consolas" w:cs="Courier New"/>
          <w:color w:val="9AA5CE"/>
          <w:sz w:val="20"/>
          <w:szCs w:val="20"/>
          <w:shd w:val="clear" w:color="auto" w:fill="1A1B26"/>
          <w:lang w:val="en-IN" w:eastAsia="en-IN"/>
        </w:rPr>
        <w:t>)</w:t>
      </w:r>
      <w:r w:rsidRPr="009C4CAF">
        <w:rPr>
          <w:rFonts w:ascii="Consolas" w:hAnsi="Consolas" w:cs="Courier New"/>
          <w:color w:val="F7768E"/>
          <w:sz w:val="20"/>
          <w:szCs w:val="20"/>
          <w:shd w:val="clear" w:color="auto" w:fill="1A1B26"/>
          <w:lang w:val="en-IN" w:eastAsia="en-IN"/>
        </w:rPr>
        <w:t>.plot</w:t>
      </w:r>
      <w:r w:rsidRPr="009C4CAF">
        <w:rPr>
          <w:rFonts w:ascii="Consolas" w:hAnsi="Consolas" w:cs="Courier New"/>
          <w:color w:val="9AA5CE"/>
          <w:sz w:val="20"/>
          <w:szCs w:val="20"/>
          <w:shd w:val="clear" w:color="auto" w:fill="1A1B26"/>
          <w:lang w:val="en-IN" w:eastAsia="en-IN"/>
        </w:rPr>
        <w:t xml:space="preserve">(kind="pie", </w:t>
      </w:r>
      <w:proofErr w:type="spellStart"/>
      <w:r w:rsidRPr="009C4CAF">
        <w:rPr>
          <w:rFonts w:ascii="Consolas" w:hAnsi="Consolas" w:cs="Courier New"/>
          <w:color w:val="9AA5CE"/>
          <w:sz w:val="20"/>
          <w:szCs w:val="20"/>
          <w:shd w:val="clear" w:color="auto" w:fill="1A1B26"/>
          <w:lang w:val="en-IN" w:eastAsia="en-IN"/>
        </w:rPr>
        <w:t>autopct</w:t>
      </w:r>
      <w:proofErr w:type="spellEnd"/>
      <w:r w:rsidRPr="009C4CAF">
        <w:rPr>
          <w:rFonts w:ascii="Consolas" w:hAnsi="Consolas" w:cs="Courier New"/>
          <w:color w:val="9AA5CE"/>
          <w:sz w:val="20"/>
          <w:szCs w:val="20"/>
          <w:shd w:val="clear" w:color="auto" w:fill="1A1B26"/>
          <w:lang w:val="en-IN" w:eastAsia="en-IN"/>
        </w:rPr>
        <w:t>="%.</w:t>
      </w:r>
      <w:r w:rsidRPr="009C4CAF">
        <w:rPr>
          <w:rFonts w:ascii="Consolas" w:hAnsi="Consolas" w:cs="Courier New"/>
          <w:color w:val="FF9E64"/>
          <w:sz w:val="20"/>
          <w:szCs w:val="20"/>
          <w:shd w:val="clear" w:color="auto" w:fill="1A1B26"/>
          <w:lang w:val="en-IN" w:eastAsia="en-IN"/>
        </w:rPr>
        <w:t>2</w:t>
      </w:r>
      <w:r w:rsidRPr="009C4CAF">
        <w:rPr>
          <w:rFonts w:ascii="Consolas" w:hAnsi="Consolas" w:cs="Courier New"/>
          <w:color w:val="9AA5CE"/>
          <w:sz w:val="20"/>
          <w:szCs w:val="20"/>
          <w:shd w:val="clear" w:color="auto" w:fill="1A1B26"/>
          <w:lang w:val="en-IN" w:eastAsia="en-IN"/>
        </w:rPr>
        <w:t>f")</w:t>
      </w:r>
    </w:p>
    <w:p w14:paraId="0B81E2A5" w14:textId="77777777" w:rsidR="009C4CAF" w:rsidRPr="009C4CAF" w:rsidRDefault="009C4CAF" w:rsidP="009C4C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212529"/>
          <w:sz w:val="24"/>
          <w:szCs w:val="24"/>
          <w:lang w:val="en-IN" w:eastAsia="en-IN"/>
        </w:rPr>
      </w:pPr>
      <w:proofErr w:type="spellStart"/>
      <w:proofErr w:type="gramStart"/>
      <w:r w:rsidRPr="009C4CAF">
        <w:rPr>
          <w:rFonts w:ascii="Consolas" w:hAnsi="Consolas" w:cs="Courier New"/>
          <w:color w:val="9AA5CE"/>
          <w:sz w:val="20"/>
          <w:szCs w:val="20"/>
          <w:shd w:val="clear" w:color="auto" w:fill="1A1B26"/>
          <w:lang w:val="en-IN" w:eastAsia="en-IN"/>
        </w:rPr>
        <w:t>plt</w:t>
      </w:r>
      <w:r w:rsidRPr="009C4CAF">
        <w:rPr>
          <w:rFonts w:ascii="Consolas" w:hAnsi="Consolas" w:cs="Courier New"/>
          <w:color w:val="F7768E"/>
          <w:sz w:val="20"/>
          <w:szCs w:val="20"/>
          <w:shd w:val="clear" w:color="auto" w:fill="1A1B26"/>
          <w:lang w:val="en-IN" w:eastAsia="en-IN"/>
        </w:rPr>
        <w:t>.show</w:t>
      </w:r>
      <w:proofErr w:type="spellEnd"/>
      <w:proofErr w:type="gramEnd"/>
      <w:r w:rsidRPr="009C4CAF">
        <w:rPr>
          <w:rFonts w:ascii="Consolas" w:hAnsi="Consolas" w:cs="Courier New"/>
          <w:color w:val="9AA5CE"/>
          <w:sz w:val="20"/>
          <w:szCs w:val="20"/>
          <w:shd w:val="clear" w:color="auto" w:fill="1A1B26"/>
          <w:lang w:val="en-IN" w:eastAsia="en-IN"/>
        </w:rPr>
        <w:t>()</w:t>
      </w:r>
    </w:p>
    <w:p w14:paraId="10E08985" w14:textId="77777777" w:rsidR="009C4CAF" w:rsidRPr="009C4CAF" w:rsidRDefault="009C4CAF" w:rsidP="009C4CAF">
      <w:pPr>
        <w:widowControl/>
        <w:shd w:val="clear" w:color="auto" w:fill="FFFFFF"/>
        <w:autoSpaceDE/>
        <w:autoSpaceDN/>
        <w:rPr>
          <w:rFonts w:ascii="Lato" w:hAnsi="Lato"/>
          <w:color w:val="222222"/>
          <w:sz w:val="27"/>
          <w:szCs w:val="27"/>
          <w:lang w:val="en-IN" w:eastAsia="en-IN"/>
        </w:rPr>
      </w:pPr>
      <w:r w:rsidRPr="009C4CAF">
        <w:rPr>
          <w:rFonts w:ascii="Lato" w:hAnsi="Lato"/>
          <w:noProof/>
          <w:color w:val="222222"/>
          <w:sz w:val="27"/>
          <w:szCs w:val="27"/>
          <w:lang w:val="en-IN" w:eastAsia="en-IN"/>
        </w:rPr>
        <w:drawing>
          <wp:inline distT="0" distB="0" distL="0" distR="0" wp14:anchorId="110861ED" wp14:editId="207B088C">
            <wp:extent cx="3110753" cy="2644140"/>
            <wp:effectExtent l="0" t="0" r="0" b="0"/>
            <wp:docPr id="18343871" name="Picture 18343871" descr="pie chart | Exploratory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e chart | Exploratory Data Analys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5095" cy="2656331"/>
                    </a:xfrm>
                    <a:prstGeom prst="rect">
                      <a:avLst/>
                    </a:prstGeom>
                    <a:noFill/>
                    <a:ln>
                      <a:noFill/>
                    </a:ln>
                  </pic:spPr>
                </pic:pic>
              </a:graphicData>
            </a:graphic>
          </wp:inline>
        </w:drawing>
      </w:r>
    </w:p>
    <w:p w14:paraId="59ED8E40" w14:textId="77777777" w:rsidR="009C4CAF" w:rsidRDefault="009C4CAF">
      <w:pPr>
        <w:spacing w:before="62"/>
        <w:ind w:left="2803"/>
        <w:rPr>
          <w:b/>
          <w:sz w:val="24"/>
        </w:rPr>
      </w:pPr>
    </w:p>
    <w:p w14:paraId="3F39651C" w14:textId="77777777" w:rsidR="005F750E" w:rsidRDefault="005F750E">
      <w:pPr>
        <w:pStyle w:val="BodyText"/>
        <w:rPr>
          <w:b/>
          <w:sz w:val="20"/>
        </w:rPr>
      </w:pPr>
    </w:p>
    <w:p w14:paraId="17E8AA6E" w14:textId="5521EC19" w:rsidR="005F750E" w:rsidRDefault="005F750E">
      <w:pPr>
        <w:pStyle w:val="BodyText"/>
        <w:spacing w:before="10"/>
        <w:rPr>
          <w:b/>
          <w:sz w:val="18"/>
        </w:rPr>
      </w:pPr>
    </w:p>
    <w:p w14:paraId="53DF0DD5" w14:textId="77777777" w:rsidR="005F750E" w:rsidRDefault="005F750E">
      <w:pPr>
        <w:pStyle w:val="BodyText"/>
        <w:rPr>
          <w:b/>
          <w:sz w:val="26"/>
        </w:rPr>
      </w:pPr>
    </w:p>
    <w:p w14:paraId="2F229659" w14:textId="77777777" w:rsidR="005F750E" w:rsidRDefault="00185624" w:rsidP="00A620F2">
      <w:pPr>
        <w:pStyle w:val="Heading1"/>
        <w:numPr>
          <w:ilvl w:val="0"/>
          <w:numId w:val="19"/>
        </w:numPr>
        <w:spacing w:before="221"/>
        <w:rPr>
          <w:u w:val="none"/>
        </w:rPr>
      </w:pPr>
      <w:bookmarkStart w:id="6" w:name="PREPROCESSING_DATA_FOR_SEGMENTATION"/>
      <w:bookmarkEnd w:id="6"/>
      <w:r>
        <w:t>PREPROCESSING</w:t>
      </w:r>
      <w:r>
        <w:rPr>
          <w:spacing w:val="-10"/>
        </w:rPr>
        <w:t xml:space="preserve"> </w:t>
      </w:r>
      <w:r>
        <w:t>DATA</w:t>
      </w:r>
      <w:r>
        <w:rPr>
          <w:spacing w:val="-9"/>
        </w:rPr>
        <w:t xml:space="preserve"> </w:t>
      </w:r>
      <w:r>
        <w:t>FOR</w:t>
      </w:r>
      <w:r>
        <w:rPr>
          <w:spacing w:val="-9"/>
        </w:rPr>
        <w:t xml:space="preserve"> </w:t>
      </w:r>
      <w:r>
        <w:t>SEGMENTATION</w:t>
      </w:r>
    </w:p>
    <w:p w14:paraId="5CEE925F" w14:textId="77777777" w:rsidR="005F750E" w:rsidRDefault="005F750E">
      <w:pPr>
        <w:pStyle w:val="BodyText"/>
        <w:rPr>
          <w:sz w:val="20"/>
        </w:rPr>
      </w:pPr>
    </w:p>
    <w:p w14:paraId="47722FA3" w14:textId="77777777" w:rsidR="005F750E" w:rsidRDefault="005F750E">
      <w:pPr>
        <w:pStyle w:val="BodyText"/>
        <w:spacing w:before="4"/>
        <w:rPr>
          <w:sz w:val="16"/>
        </w:rPr>
      </w:pPr>
    </w:p>
    <w:p w14:paraId="029A53FD" w14:textId="77777777" w:rsidR="005F750E" w:rsidRDefault="00185624">
      <w:pPr>
        <w:pStyle w:val="BodyText"/>
        <w:spacing w:before="90" w:line="276" w:lineRule="auto"/>
        <w:ind w:left="100" w:right="142" w:firstLine="720"/>
      </w:pPr>
      <w:r>
        <w:rPr>
          <w:color w:val="131F30"/>
        </w:rPr>
        <w:t>The</w:t>
      </w:r>
      <w:r>
        <w:rPr>
          <w:color w:val="131F30"/>
          <w:spacing w:val="-3"/>
        </w:rPr>
        <w:t xml:space="preserve"> </w:t>
      </w:r>
      <w:r>
        <w:rPr>
          <w:color w:val="131F30"/>
        </w:rPr>
        <w:t>raw</w:t>
      </w:r>
      <w:r>
        <w:rPr>
          <w:color w:val="131F30"/>
          <w:spacing w:val="-2"/>
        </w:rPr>
        <w:t xml:space="preserve"> </w:t>
      </w:r>
      <w:r>
        <w:rPr>
          <w:color w:val="131F30"/>
        </w:rPr>
        <w:t>data</w:t>
      </w:r>
      <w:r>
        <w:rPr>
          <w:color w:val="131F30"/>
          <w:spacing w:val="-7"/>
        </w:rPr>
        <w:t xml:space="preserve"> </w:t>
      </w:r>
      <w:r>
        <w:rPr>
          <w:color w:val="131F30"/>
        </w:rPr>
        <w:t>we</w:t>
      </w:r>
      <w:r>
        <w:rPr>
          <w:color w:val="131F30"/>
          <w:spacing w:val="-3"/>
        </w:rPr>
        <w:t xml:space="preserve"> </w:t>
      </w:r>
      <w:r>
        <w:rPr>
          <w:color w:val="131F30"/>
        </w:rPr>
        <w:t>downloaded</w:t>
      </w:r>
      <w:r>
        <w:rPr>
          <w:color w:val="131F30"/>
          <w:spacing w:val="3"/>
        </w:rPr>
        <w:t xml:space="preserve"> </w:t>
      </w:r>
      <w:r>
        <w:rPr>
          <w:color w:val="131F30"/>
        </w:rPr>
        <w:t>is</w:t>
      </w:r>
      <w:r>
        <w:rPr>
          <w:color w:val="131F30"/>
          <w:spacing w:val="-3"/>
        </w:rPr>
        <w:t xml:space="preserve"> </w:t>
      </w:r>
      <w:r>
        <w:rPr>
          <w:color w:val="131F30"/>
        </w:rPr>
        <w:t>complex</w:t>
      </w:r>
      <w:r>
        <w:rPr>
          <w:color w:val="131F30"/>
          <w:spacing w:val="-6"/>
        </w:rPr>
        <w:t xml:space="preserve"> </w:t>
      </w:r>
      <w:r>
        <w:rPr>
          <w:color w:val="131F30"/>
        </w:rPr>
        <w:t>and</w:t>
      </w:r>
      <w:r>
        <w:rPr>
          <w:color w:val="131F30"/>
          <w:spacing w:val="3"/>
        </w:rPr>
        <w:t xml:space="preserve"> </w:t>
      </w:r>
      <w:r>
        <w:rPr>
          <w:color w:val="131F30"/>
        </w:rPr>
        <w:t>in</w:t>
      </w:r>
      <w:r>
        <w:rPr>
          <w:color w:val="131F30"/>
          <w:spacing w:val="-6"/>
        </w:rPr>
        <w:t xml:space="preserve"> </w:t>
      </w:r>
      <w:r>
        <w:rPr>
          <w:color w:val="131F30"/>
        </w:rPr>
        <w:t>a</w:t>
      </w:r>
      <w:r>
        <w:rPr>
          <w:color w:val="131F30"/>
          <w:spacing w:val="3"/>
        </w:rPr>
        <w:t xml:space="preserve"> </w:t>
      </w:r>
      <w:r>
        <w:rPr>
          <w:color w:val="131F30"/>
        </w:rPr>
        <w:t>format</w:t>
      </w:r>
      <w:r>
        <w:rPr>
          <w:color w:val="131F30"/>
          <w:spacing w:val="-2"/>
        </w:rPr>
        <w:t xml:space="preserve"> </w:t>
      </w:r>
      <w:r>
        <w:rPr>
          <w:color w:val="131F30"/>
        </w:rPr>
        <w:t>that</w:t>
      </w:r>
      <w:r>
        <w:rPr>
          <w:color w:val="131F30"/>
          <w:spacing w:val="4"/>
        </w:rPr>
        <w:t xml:space="preserve"> </w:t>
      </w:r>
      <w:r>
        <w:rPr>
          <w:color w:val="131F30"/>
        </w:rPr>
        <w:t>cannot</w:t>
      </w:r>
      <w:r>
        <w:rPr>
          <w:color w:val="131F30"/>
          <w:spacing w:val="-1"/>
        </w:rPr>
        <w:t xml:space="preserve"> </w:t>
      </w:r>
      <w:r>
        <w:rPr>
          <w:color w:val="131F30"/>
        </w:rPr>
        <w:t>be</w:t>
      </w:r>
      <w:r>
        <w:rPr>
          <w:color w:val="131F30"/>
          <w:spacing w:val="-2"/>
        </w:rPr>
        <w:t xml:space="preserve"> </w:t>
      </w:r>
      <w:r>
        <w:rPr>
          <w:color w:val="131F30"/>
        </w:rPr>
        <w:t>easily</w:t>
      </w:r>
      <w:r>
        <w:rPr>
          <w:color w:val="131F30"/>
          <w:spacing w:val="-6"/>
        </w:rPr>
        <w:t xml:space="preserve"> </w:t>
      </w:r>
      <w:r>
        <w:rPr>
          <w:color w:val="131F30"/>
        </w:rPr>
        <w:t>ingested</w:t>
      </w:r>
      <w:r>
        <w:rPr>
          <w:color w:val="131F30"/>
          <w:spacing w:val="-1"/>
        </w:rPr>
        <w:t xml:space="preserve"> </w:t>
      </w:r>
      <w:r>
        <w:rPr>
          <w:color w:val="131F30"/>
        </w:rPr>
        <w:t>by</w:t>
      </w:r>
      <w:r>
        <w:rPr>
          <w:color w:val="131F30"/>
          <w:spacing w:val="-57"/>
        </w:rPr>
        <w:t xml:space="preserve"> </w:t>
      </w:r>
      <w:r>
        <w:rPr>
          <w:color w:val="131F30"/>
        </w:rPr>
        <w:t>customer segmentation models. We need to do some preliminary data preparation to make this</w:t>
      </w:r>
      <w:r>
        <w:rPr>
          <w:color w:val="131F30"/>
          <w:spacing w:val="1"/>
        </w:rPr>
        <w:t xml:space="preserve"> </w:t>
      </w:r>
      <w:r>
        <w:rPr>
          <w:color w:val="131F30"/>
        </w:rPr>
        <w:t>data interpretable.</w:t>
      </w:r>
    </w:p>
    <w:p w14:paraId="5B1F1871" w14:textId="77777777" w:rsidR="005F750E" w:rsidRDefault="005F750E" w:rsidP="009C4CAF">
      <w:pPr>
        <w:pStyle w:val="ListParagraph"/>
        <w:tabs>
          <w:tab w:val="left" w:pos="820"/>
          <w:tab w:val="left" w:pos="821"/>
        </w:tabs>
        <w:spacing w:before="202"/>
        <w:ind w:firstLine="0"/>
        <w:rPr>
          <w:sz w:val="24"/>
          <w:u w:val="single"/>
        </w:rPr>
      </w:pPr>
    </w:p>
    <w:p w14:paraId="382D0980" w14:textId="56B7683C" w:rsidR="009C4CAF" w:rsidRDefault="009C4CAF" w:rsidP="00A620F2">
      <w:pPr>
        <w:pStyle w:val="Heading3"/>
        <w:numPr>
          <w:ilvl w:val="0"/>
          <w:numId w:val="19"/>
        </w:numPr>
        <w:shd w:val="clear" w:color="auto" w:fill="FFFFFF"/>
        <w:spacing w:before="0"/>
        <w:rPr>
          <w:rFonts w:ascii="Lato" w:hAnsi="Lato"/>
          <w:color w:val="222222"/>
          <w:sz w:val="36"/>
          <w:szCs w:val="36"/>
        </w:rPr>
      </w:pPr>
      <w:r>
        <w:rPr>
          <w:rFonts w:ascii="Lato" w:hAnsi="Lato"/>
          <w:b/>
          <w:bCs/>
          <w:color w:val="222222"/>
          <w:sz w:val="36"/>
          <w:szCs w:val="36"/>
        </w:rPr>
        <w:t>Numerical Data</w:t>
      </w:r>
      <w:r w:rsidR="00512CEF">
        <w:rPr>
          <w:rFonts w:ascii="Lato" w:hAnsi="Lato"/>
          <w:b/>
          <w:bCs/>
          <w:color w:val="222222"/>
          <w:sz w:val="36"/>
          <w:szCs w:val="36"/>
        </w:rPr>
        <w:t>,</w:t>
      </w:r>
    </w:p>
    <w:p w14:paraId="32D24180" w14:textId="77777777" w:rsidR="009C4CAF" w:rsidRDefault="009C4CAF" w:rsidP="009C4CAF">
      <w:pPr>
        <w:shd w:val="clear" w:color="auto" w:fill="FFFFFF"/>
        <w:spacing w:after="100" w:afterAutospacing="1" w:line="495" w:lineRule="atLeast"/>
        <w:jc w:val="both"/>
        <w:rPr>
          <w:rFonts w:ascii="Lato" w:hAnsi="Lato"/>
          <w:color w:val="222222"/>
          <w:sz w:val="27"/>
          <w:szCs w:val="27"/>
        </w:rPr>
      </w:pPr>
      <w:r>
        <w:rPr>
          <w:rFonts w:ascii="Lato" w:hAnsi="Lato"/>
          <w:color w:val="222222"/>
          <w:sz w:val="27"/>
          <w:szCs w:val="27"/>
        </w:rPr>
        <w:t>Analyzing Numerical data is important because understanding the distribution of variables helps to further process the data. Most of the time you will find much inconsistency with numerical data so do explore numerical variables.</w:t>
      </w:r>
    </w:p>
    <w:p w14:paraId="4727A8B6" w14:textId="4A7C12E4" w:rsidR="009C4CAF" w:rsidRDefault="009C4CAF" w:rsidP="00F8538B">
      <w:pPr>
        <w:pStyle w:val="Heading4"/>
        <w:numPr>
          <w:ilvl w:val="0"/>
          <w:numId w:val="15"/>
        </w:numPr>
        <w:shd w:val="clear" w:color="auto" w:fill="FFFFFF"/>
        <w:spacing w:before="450"/>
        <w:rPr>
          <w:rFonts w:ascii="Lato" w:hAnsi="Lato"/>
          <w:color w:val="222222"/>
          <w:sz w:val="36"/>
          <w:szCs w:val="36"/>
        </w:rPr>
      </w:pPr>
      <w:r>
        <w:rPr>
          <w:rFonts w:ascii="Lato" w:hAnsi="Lato"/>
          <w:color w:val="222222"/>
          <w:sz w:val="36"/>
          <w:szCs w:val="36"/>
        </w:rPr>
        <w:t>Histogram</w:t>
      </w:r>
    </w:p>
    <w:p w14:paraId="57802675" w14:textId="77777777" w:rsidR="009C4CAF" w:rsidRDefault="009C4CAF" w:rsidP="009C4CAF">
      <w:pPr>
        <w:shd w:val="clear" w:color="auto" w:fill="FFFFFF"/>
        <w:spacing w:after="100" w:afterAutospacing="1" w:line="495" w:lineRule="atLeast"/>
        <w:jc w:val="both"/>
        <w:rPr>
          <w:rFonts w:ascii="Lato" w:hAnsi="Lato"/>
          <w:color w:val="222222"/>
          <w:sz w:val="27"/>
          <w:szCs w:val="27"/>
        </w:rPr>
      </w:pPr>
      <w:r>
        <w:rPr>
          <w:rFonts w:ascii="Lato" w:hAnsi="Lato"/>
          <w:color w:val="222222"/>
          <w:sz w:val="27"/>
          <w:szCs w:val="27"/>
        </w:rPr>
        <w:t>A histogram is a value distribution plot of numerical columns. It basically creates bins in various ranges in values and plots it where we can visualize how values are distributed. We can have a look where more values lie like in positive, negative, or at the center(mean). Let’s have a look at the Age column.</w:t>
      </w:r>
    </w:p>
    <w:p w14:paraId="6A503643" w14:textId="77777777" w:rsidR="009C4CAF" w:rsidRDefault="009C4CAF" w:rsidP="009C4CAF">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plt.hist</w:t>
      </w:r>
      <w:proofErr w:type="spellEnd"/>
      <w:proofErr w:type="gramEnd"/>
      <w:r>
        <w:rPr>
          <w:rStyle w:val="HTMLCode"/>
          <w:rFonts w:ascii="Consolas" w:hAnsi="Consolas"/>
          <w:color w:val="9AA5CE"/>
          <w:shd w:val="clear" w:color="auto" w:fill="1A1B26"/>
        </w:rPr>
        <w:t>(</w:t>
      </w:r>
      <w:r>
        <w:rPr>
          <w:rStyle w:val="hljs-keyword"/>
          <w:rFonts w:ascii="Consolas" w:hAnsi="Consolas"/>
          <w:b/>
          <w:bCs/>
          <w:color w:val="BB9AF7"/>
          <w:shd w:val="clear" w:color="auto" w:fill="1A1B26"/>
        </w:rPr>
        <w:t>data</w:t>
      </w:r>
      <w:r>
        <w:rPr>
          <w:rStyle w:val="HTMLCode"/>
          <w:rFonts w:ascii="Consolas" w:hAnsi="Consolas"/>
          <w:color w:val="9AA5CE"/>
          <w:shd w:val="clear" w:color="auto" w:fill="1A1B26"/>
        </w:rPr>
        <w:t>[</w:t>
      </w:r>
      <w:r>
        <w:rPr>
          <w:rStyle w:val="hljs-string"/>
          <w:rFonts w:ascii="Consolas" w:hAnsi="Consolas"/>
          <w:color w:val="9ECE6A"/>
          <w:shd w:val="clear" w:color="auto" w:fill="1A1B26"/>
        </w:rPr>
        <w:t>'Age'</w:t>
      </w:r>
      <w:r>
        <w:rPr>
          <w:rStyle w:val="HTMLCode"/>
          <w:rFonts w:ascii="Consolas" w:hAnsi="Consolas"/>
          <w:color w:val="9AA5CE"/>
          <w:shd w:val="clear" w:color="auto" w:fill="1A1B26"/>
        </w:rPr>
        <w:t>], bins=</w:t>
      </w:r>
      <w:r>
        <w:rPr>
          <w:rStyle w:val="hljs-number"/>
          <w:rFonts w:ascii="Consolas" w:hAnsi="Consolas"/>
          <w:color w:val="FF9E64"/>
          <w:shd w:val="clear" w:color="auto" w:fill="1A1B26"/>
        </w:rPr>
        <w:t>5</w:t>
      </w:r>
      <w:r>
        <w:rPr>
          <w:rStyle w:val="HTMLCode"/>
          <w:rFonts w:ascii="Consolas" w:hAnsi="Consolas"/>
          <w:color w:val="9AA5CE"/>
          <w:shd w:val="clear" w:color="auto" w:fill="1A1B26"/>
        </w:rPr>
        <w:t>)</w:t>
      </w:r>
    </w:p>
    <w:p w14:paraId="223E876D" w14:textId="77777777" w:rsidR="009C4CAF" w:rsidRDefault="009C4CAF" w:rsidP="009C4CAF">
      <w:pPr>
        <w:pStyle w:val="HTMLPreformatted"/>
        <w:shd w:val="clear" w:color="auto" w:fill="FFFFFF"/>
        <w:rPr>
          <w:rFonts w:ascii="Consolas" w:hAnsi="Consolas"/>
          <w:color w:val="212529"/>
          <w:sz w:val="24"/>
          <w:szCs w:val="24"/>
        </w:rPr>
      </w:pPr>
      <w:proofErr w:type="spellStart"/>
      <w:proofErr w:type="gramStart"/>
      <w:r>
        <w:rPr>
          <w:rStyle w:val="HTMLCode"/>
          <w:rFonts w:ascii="Consolas" w:hAnsi="Consolas"/>
          <w:color w:val="9AA5CE"/>
          <w:shd w:val="clear" w:color="auto" w:fill="1A1B26"/>
        </w:rPr>
        <w:t>plt.show</w:t>
      </w:r>
      <w:proofErr w:type="spellEnd"/>
      <w:proofErr w:type="gramEnd"/>
      <w:r>
        <w:rPr>
          <w:rStyle w:val="HTMLCode"/>
          <w:rFonts w:ascii="Consolas" w:hAnsi="Consolas"/>
          <w:color w:val="9AA5CE"/>
          <w:shd w:val="clear" w:color="auto" w:fill="1A1B26"/>
        </w:rPr>
        <w:t>()</w:t>
      </w:r>
    </w:p>
    <w:p w14:paraId="099260F1" w14:textId="76E41944" w:rsidR="009C4CAF" w:rsidRPr="00F065C5" w:rsidRDefault="009C4CAF" w:rsidP="00F065C5">
      <w:pPr>
        <w:shd w:val="clear" w:color="auto" w:fill="FFFFFF"/>
        <w:rPr>
          <w:rFonts w:ascii="Lato" w:hAnsi="Lato"/>
          <w:color w:val="222222"/>
          <w:sz w:val="27"/>
          <w:szCs w:val="27"/>
        </w:rPr>
      </w:pPr>
      <w:r>
        <w:rPr>
          <w:rFonts w:ascii="Lato" w:hAnsi="Lato"/>
          <w:noProof/>
          <w:color w:val="222222"/>
          <w:sz w:val="27"/>
          <w:szCs w:val="27"/>
        </w:rPr>
        <w:drawing>
          <wp:inline distT="0" distB="0" distL="0" distR="0" wp14:anchorId="794A730F" wp14:editId="1CE0E5A6">
            <wp:extent cx="3573780" cy="2362200"/>
            <wp:effectExtent l="0" t="0" r="7620" b="0"/>
            <wp:docPr id="1189693159" name="Picture 4" descr="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isto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3780" cy="2362200"/>
                    </a:xfrm>
                    <a:prstGeom prst="rect">
                      <a:avLst/>
                    </a:prstGeom>
                    <a:noFill/>
                    <a:ln>
                      <a:noFill/>
                    </a:ln>
                  </pic:spPr>
                </pic:pic>
              </a:graphicData>
            </a:graphic>
          </wp:inline>
        </w:drawing>
      </w:r>
    </w:p>
    <w:p w14:paraId="4F9DAB08" w14:textId="27234B49" w:rsidR="009C4CAF" w:rsidRDefault="009C4CAF" w:rsidP="00F8538B">
      <w:pPr>
        <w:pStyle w:val="Heading4"/>
        <w:numPr>
          <w:ilvl w:val="0"/>
          <w:numId w:val="15"/>
        </w:numPr>
        <w:spacing w:before="450"/>
        <w:rPr>
          <w:color w:val="222222"/>
          <w:sz w:val="36"/>
          <w:szCs w:val="36"/>
        </w:rPr>
      </w:pPr>
      <w:r>
        <w:rPr>
          <w:color w:val="222222"/>
          <w:sz w:val="36"/>
          <w:szCs w:val="36"/>
        </w:rPr>
        <w:t xml:space="preserve"> </w:t>
      </w:r>
      <w:proofErr w:type="spellStart"/>
      <w:r>
        <w:rPr>
          <w:color w:val="222222"/>
          <w:sz w:val="36"/>
          <w:szCs w:val="36"/>
        </w:rPr>
        <w:t>Distplot</w:t>
      </w:r>
      <w:proofErr w:type="spellEnd"/>
      <w:r w:rsidR="00F8538B">
        <w:rPr>
          <w:color w:val="222222"/>
          <w:sz w:val="36"/>
          <w:szCs w:val="36"/>
        </w:rPr>
        <w:t>.</w:t>
      </w:r>
    </w:p>
    <w:p w14:paraId="6EB7358F" w14:textId="77777777" w:rsidR="009C4CAF" w:rsidRDefault="009C4CAF" w:rsidP="009C4CAF">
      <w:pPr>
        <w:spacing w:after="100" w:afterAutospacing="1" w:line="495" w:lineRule="atLeast"/>
        <w:jc w:val="both"/>
        <w:rPr>
          <w:color w:val="222222"/>
          <w:sz w:val="27"/>
          <w:szCs w:val="27"/>
        </w:rPr>
      </w:pPr>
      <w:proofErr w:type="spellStart"/>
      <w:r>
        <w:rPr>
          <w:color w:val="222222"/>
          <w:sz w:val="27"/>
          <w:szCs w:val="27"/>
        </w:rPr>
        <w:t>Distplot</w:t>
      </w:r>
      <w:proofErr w:type="spellEnd"/>
      <w:r>
        <w:rPr>
          <w:color w:val="222222"/>
          <w:sz w:val="27"/>
          <w:szCs w:val="27"/>
        </w:rPr>
        <w:t xml:space="preserve"> is also known as the second Histogram because it is a slight improvement version of the Histogram. </w:t>
      </w:r>
      <w:proofErr w:type="spellStart"/>
      <w:r>
        <w:rPr>
          <w:color w:val="222222"/>
          <w:sz w:val="27"/>
          <w:szCs w:val="27"/>
        </w:rPr>
        <w:t>Distplot</w:t>
      </w:r>
      <w:proofErr w:type="spellEnd"/>
      <w:r>
        <w:rPr>
          <w:color w:val="222222"/>
          <w:sz w:val="27"/>
          <w:szCs w:val="27"/>
        </w:rPr>
        <w:t xml:space="preserve"> gives us a </w:t>
      </w:r>
      <w:proofErr w:type="gramStart"/>
      <w:r>
        <w:rPr>
          <w:color w:val="222222"/>
          <w:sz w:val="27"/>
          <w:szCs w:val="27"/>
        </w:rPr>
        <w:t>KDE(</w:t>
      </w:r>
      <w:proofErr w:type="gramEnd"/>
      <w:r>
        <w:rPr>
          <w:color w:val="222222"/>
          <w:sz w:val="27"/>
          <w:szCs w:val="27"/>
        </w:rPr>
        <w:t>Kernel Density Estimation) over histogram which explains PDF(Probability Density Function) which means what is the probability of each value occurring in this column. If you have study statistics before then definitely you should know about PDF function.</w:t>
      </w:r>
    </w:p>
    <w:p w14:paraId="058E9F1F" w14:textId="77777777" w:rsidR="009C4CAF" w:rsidRDefault="009C4CAF" w:rsidP="009C4CAF">
      <w:pPr>
        <w:pStyle w:val="HTMLPreformatted"/>
        <w:rPr>
          <w:rFonts w:ascii="Consolas" w:hAnsi="Consolas"/>
          <w:color w:val="212529"/>
          <w:sz w:val="24"/>
          <w:szCs w:val="24"/>
        </w:rPr>
      </w:pPr>
      <w:proofErr w:type="spellStart"/>
      <w:proofErr w:type="gramStart"/>
      <w:r>
        <w:rPr>
          <w:rFonts w:ascii="Consolas" w:hAnsi="Consolas"/>
          <w:color w:val="212529"/>
          <w:sz w:val="24"/>
          <w:szCs w:val="24"/>
        </w:rPr>
        <w:t>sns.distplot</w:t>
      </w:r>
      <w:proofErr w:type="spellEnd"/>
      <w:proofErr w:type="gramEnd"/>
      <w:r>
        <w:rPr>
          <w:rFonts w:ascii="Consolas" w:hAnsi="Consolas"/>
          <w:color w:val="212529"/>
          <w:sz w:val="24"/>
          <w:szCs w:val="24"/>
        </w:rPr>
        <w:t>(data['Age']) </w:t>
      </w:r>
    </w:p>
    <w:p w14:paraId="4B7B1897" w14:textId="77777777" w:rsidR="009C4CAF" w:rsidRDefault="009C4CAF" w:rsidP="009C4CAF">
      <w:pPr>
        <w:pStyle w:val="HTMLPreformatted"/>
        <w:rPr>
          <w:rFonts w:ascii="Consolas" w:hAnsi="Consolas"/>
          <w:color w:val="212529"/>
          <w:sz w:val="24"/>
          <w:szCs w:val="24"/>
        </w:rPr>
      </w:pPr>
      <w:proofErr w:type="spellStart"/>
      <w:proofErr w:type="gramStart"/>
      <w:r>
        <w:rPr>
          <w:rFonts w:ascii="Consolas" w:hAnsi="Consolas"/>
          <w:color w:val="212529"/>
          <w:sz w:val="24"/>
          <w:szCs w:val="24"/>
        </w:rPr>
        <w:t>plt.show</w:t>
      </w:r>
      <w:proofErr w:type="spellEnd"/>
      <w:proofErr w:type="gramEnd"/>
      <w:r>
        <w:rPr>
          <w:rFonts w:ascii="Consolas" w:hAnsi="Consolas"/>
          <w:color w:val="212529"/>
          <w:sz w:val="24"/>
          <w:szCs w:val="24"/>
        </w:rPr>
        <w:t>()</w:t>
      </w:r>
    </w:p>
    <w:p w14:paraId="4C6B38C3" w14:textId="1B3B38F1" w:rsidR="009C4CAF" w:rsidRDefault="009C4CAF" w:rsidP="009C4CAF">
      <w:pPr>
        <w:rPr>
          <w:sz w:val="24"/>
          <w:szCs w:val="24"/>
        </w:rPr>
      </w:pPr>
      <w:r>
        <w:rPr>
          <w:noProof/>
        </w:rPr>
        <w:drawing>
          <wp:inline distT="0" distB="0" distL="0" distR="0" wp14:anchorId="5393659D" wp14:editId="58F71DB3">
            <wp:extent cx="3794760" cy="2499360"/>
            <wp:effectExtent l="0" t="0" r="0" b="0"/>
            <wp:docPr id="1171708140" name="Picture 15" descr="distplot | Exploratory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distplot | Exploratory Data Analy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4760" cy="2499360"/>
                    </a:xfrm>
                    <a:prstGeom prst="rect">
                      <a:avLst/>
                    </a:prstGeom>
                    <a:noFill/>
                    <a:ln>
                      <a:noFill/>
                    </a:ln>
                  </pic:spPr>
                </pic:pic>
              </a:graphicData>
            </a:graphic>
          </wp:inline>
        </w:drawing>
      </w:r>
    </w:p>
    <w:p w14:paraId="59D167F0" w14:textId="77777777" w:rsidR="009C4CAF" w:rsidRDefault="009C4CAF" w:rsidP="009C4CAF">
      <w:pPr>
        <w:pStyle w:val="ListParagraph"/>
        <w:tabs>
          <w:tab w:val="left" w:pos="820"/>
          <w:tab w:val="left" w:pos="821"/>
        </w:tabs>
        <w:spacing w:before="202"/>
        <w:ind w:firstLine="0"/>
        <w:rPr>
          <w:rFonts w:ascii="Symbol" w:hAnsi="Symbol"/>
          <w:sz w:val="24"/>
        </w:rPr>
      </w:pPr>
    </w:p>
    <w:p w14:paraId="32B7A50B" w14:textId="77777777" w:rsidR="009C4CAF" w:rsidRDefault="009C4CAF" w:rsidP="009C4CAF">
      <w:pPr>
        <w:pStyle w:val="ListParagraph"/>
        <w:tabs>
          <w:tab w:val="left" w:pos="820"/>
          <w:tab w:val="left" w:pos="821"/>
        </w:tabs>
        <w:spacing w:before="202"/>
        <w:ind w:firstLine="0"/>
        <w:rPr>
          <w:rFonts w:ascii="Symbol" w:hAnsi="Symbol"/>
          <w:sz w:val="24"/>
        </w:rPr>
      </w:pPr>
    </w:p>
    <w:p w14:paraId="37616096" w14:textId="627DAB6C" w:rsidR="00037F37" w:rsidRDefault="00037F37" w:rsidP="00F8538B">
      <w:pPr>
        <w:pStyle w:val="Heading4"/>
        <w:numPr>
          <w:ilvl w:val="0"/>
          <w:numId w:val="15"/>
        </w:numPr>
        <w:shd w:val="clear" w:color="auto" w:fill="FFFFFF"/>
        <w:spacing w:before="450"/>
        <w:rPr>
          <w:rFonts w:ascii="Lato" w:hAnsi="Lato"/>
          <w:color w:val="222222"/>
          <w:sz w:val="36"/>
          <w:szCs w:val="36"/>
        </w:rPr>
      </w:pPr>
      <w:r>
        <w:rPr>
          <w:rFonts w:ascii="Lato" w:hAnsi="Lato"/>
          <w:color w:val="222222"/>
          <w:sz w:val="36"/>
          <w:szCs w:val="36"/>
        </w:rPr>
        <w:t>Scatter Plot</w:t>
      </w:r>
    </w:p>
    <w:p w14:paraId="2DC33143" w14:textId="77777777" w:rsidR="00037F37" w:rsidRDefault="00037F37" w:rsidP="00037F37">
      <w:pPr>
        <w:shd w:val="clear" w:color="auto" w:fill="FFFFFF"/>
        <w:spacing w:after="100" w:afterAutospacing="1" w:line="495" w:lineRule="atLeast"/>
        <w:jc w:val="both"/>
        <w:rPr>
          <w:rFonts w:ascii="Lato" w:hAnsi="Lato"/>
          <w:color w:val="222222"/>
          <w:sz w:val="27"/>
          <w:szCs w:val="27"/>
        </w:rPr>
      </w:pPr>
      <w:r>
        <w:rPr>
          <w:rFonts w:ascii="Lato" w:hAnsi="Lato"/>
          <w:color w:val="222222"/>
          <w:sz w:val="27"/>
          <w:szCs w:val="27"/>
        </w:rPr>
        <w:t xml:space="preserve">To plot the relationship between two numerical </w:t>
      </w:r>
      <w:proofErr w:type="gramStart"/>
      <w:r>
        <w:rPr>
          <w:rFonts w:ascii="Lato" w:hAnsi="Lato"/>
          <w:color w:val="222222"/>
          <w:sz w:val="27"/>
          <w:szCs w:val="27"/>
        </w:rPr>
        <w:t>variables</w:t>
      </w:r>
      <w:proofErr w:type="gramEnd"/>
      <w:r>
        <w:rPr>
          <w:rFonts w:ascii="Lato" w:hAnsi="Lato"/>
          <w:color w:val="222222"/>
          <w:sz w:val="27"/>
          <w:szCs w:val="27"/>
        </w:rPr>
        <w:t xml:space="preserve"> scatter plot is a simple plot to do. Let us see the relationship between the total bill and tip provided using a scatter plot.</w:t>
      </w:r>
    </w:p>
    <w:p w14:paraId="344597DB" w14:textId="77777777" w:rsidR="00037F37" w:rsidRDefault="00037F37" w:rsidP="00037F37">
      <w:pPr>
        <w:pStyle w:val="HTMLPreformatted"/>
        <w:shd w:val="clear" w:color="auto" w:fill="FFFFFF"/>
        <w:rPr>
          <w:rFonts w:ascii="Consolas" w:hAnsi="Consolas"/>
          <w:color w:val="212529"/>
          <w:sz w:val="24"/>
          <w:szCs w:val="24"/>
        </w:rPr>
      </w:pPr>
      <w:proofErr w:type="spellStart"/>
      <w:proofErr w:type="gramStart"/>
      <w:r>
        <w:rPr>
          <w:rStyle w:val="HTMLCode"/>
          <w:rFonts w:ascii="Consolas" w:hAnsi="Consolas"/>
          <w:color w:val="9AA5CE"/>
          <w:shd w:val="clear" w:color="auto" w:fill="1A1B26"/>
        </w:rPr>
        <w:t>sns</w:t>
      </w:r>
      <w:r>
        <w:rPr>
          <w:rStyle w:val="hljs-selector-class"/>
          <w:rFonts w:ascii="Consolas" w:hAnsi="Consolas"/>
          <w:color w:val="F7768E"/>
          <w:shd w:val="clear" w:color="auto" w:fill="1A1B26"/>
        </w:rPr>
        <w:t>.scatterplot</w:t>
      </w:r>
      <w:proofErr w:type="spellEnd"/>
      <w:proofErr w:type="gramEnd"/>
      <w:r>
        <w:rPr>
          <w:rStyle w:val="HTMLCode"/>
          <w:rFonts w:ascii="Consolas" w:hAnsi="Consolas"/>
          <w:color w:val="9AA5CE"/>
          <w:shd w:val="clear" w:color="auto" w:fill="1A1B26"/>
        </w:rPr>
        <w:t>(tips</w:t>
      </w:r>
      <w:r>
        <w:rPr>
          <w:rStyle w:val="hljs-selector-attr"/>
          <w:rFonts w:ascii="Consolas" w:hAnsi="Consolas"/>
          <w:color w:val="F7768E"/>
          <w:shd w:val="clear" w:color="auto" w:fill="1A1B26"/>
        </w:rPr>
        <w:t>[</w:t>
      </w:r>
      <w:r>
        <w:rPr>
          <w:rStyle w:val="hljs-string"/>
          <w:rFonts w:ascii="Consolas" w:hAnsi="Consolas"/>
          <w:color w:val="9ECE6A"/>
          <w:shd w:val="clear" w:color="auto" w:fill="1A1B26"/>
        </w:rPr>
        <w:t>"</w:t>
      </w:r>
      <w:proofErr w:type="spellStart"/>
      <w:r>
        <w:rPr>
          <w:rStyle w:val="hljs-string"/>
          <w:rFonts w:ascii="Consolas" w:hAnsi="Consolas"/>
          <w:color w:val="9ECE6A"/>
          <w:shd w:val="clear" w:color="auto" w:fill="1A1B26"/>
        </w:rPr>
        <w:t>total_bill</w:t>
      </w:r>
      <w:proofErr w:type="spellEnd"/>
      <w:r>
        <w:rPr>
          <w:rStyle w:val="hljs-string"/>
          <w:rFonts w:ascii="Consolas" w:hAnsi="Consolas"/>
          <w:color w:val="9ECE6A"/>
          <w:shd w:val="clear" w:color="auto" w:fill="1A1B26"/>
        </w:rPr>
        <w:t>"</w:t>
      </w:r>
      <w:r>
        <w:rPr>
          <w:rStyle w:val="hljs-selector-attr"/>
          <w:rFonts w:ascii="Consolas" w:hAnsi="Consolas"/>
          <w:color w:val="F7768E"/>
          <w:shd w:val="clear" w:color="auto" w:fill="1A1B26"/>
        </w:rPr>
        <w:t>]</w:t>
      </w:r>
      <w:r>
        <w:rPr>
          <w:rStyle w:val="HTMLCode"/>
          <w:rFonts w:ascii="Consolas" w:hAnsi="Consolas"/>
          <w:color w:val="9AA5CE"/>
          <w:shd w:val="clear" w:color="auto" w:fill="1A1B26"/>
        </w:rPr>
        <w:t>, tips</w:t>
      </w:r>
      <w:r>
        <w:rPr>
          <w:rStyle w:val="hljs-selector-attr"/>
          <w:rFonts w:ascii="Consolas" w:hAnsi="Consolas"/>
          <w:color w:val="F7768E"/>
          <w:shd w:val="clear" w:color="auto" w:fill="1A1B26"/>
        </w:rPr>
        <w:t>[</w:t>
      </w:r>
      <w:r>
        <w:rPr>
          <w:rStyle w:val="hljs-string"/>
          <w:rFonts w:ascii="Consolas" w:hAnsi="Consolas"/>
          <w:color w:val="9ECE6A"/>
          <w:shd w:val="clear" w:color="auto" w:fill="1A1B26"/>
        </w:rPr>
        <w:t>"tip"</w:t>
      </w:r>
      <w:r>
        <w:rPr>
          <w:rStyle w:val="hljs-selector-attr"/>
          <w:rFonts w:ascii="Consolas" w:hAnsi="Consolas"/>
          <w:color w:val="F7768E"/>
          <w:shd w:val="clear" w:color="auto" w:fill="1A1B26"/>
        </w:rPr>
        <w:t>]</w:t>
      </w:r>
      <w:r>
        <w:rPr>
          <w:rStyle w:val="HTMLCode"/>
          <w:rFonts w:ascii="Consolas" w:hAnsi="Consolas"/>
          <w:color w:val="9AA5CE"/>
          <w:shd w:val="clear" w:color="auto" w:fill="1A1B26"/>
        </w:rPr>
        <w:t>)</w:t>
      </w:r>
    </w:p>
    <w:p w14:paraId="694B15BD" w14:textId="77777777" w:rsidR="00F065C5" w:rsidRDefault="00037F37" w:rsidP="00F065C5">
      <w:pPr>
        <w:shd w:val="clear" w:color="auto" w:fill="FFFFFF"/>
        <w:rPr>
          <w:color w:val="222222"/>
          <w:sz w:val="36"/>
          <w:szCs w:val="36"/>
        </w:rPr>
      </w:pPr>
      <w:r>
        <w:rPr>
          <w:rFonts w:ascii="Lato" w:hAnsi="Lato"/>
          <w:noProof/>
          <w:color w:val="222222"/>
          <w:sz w:val="27"/>
          <w:szCs w:val="27"/>
        </w:rPr>
        <w:drawing>
          <wp:inline distT="0" distB="0" distL="0" distR="0" wp14:anchorId="473AD746" wp14:editId="568D6EC7">
            <wp:extent cx="3634740" cy="2506980"/>
            <wp:effectExtent l="0" t="0" r="3810" b="7620"/>
            <wp:docPr id="1710395474" name="Picture 20" descr="scatterplot | Exploratory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scatterplot | Exploratory Data Analys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4740" cy="2506980"/>
                    </a:xfrm>
                    <a:prstGeom prst="rect">
                      <a:avLst/>
                    </a:prstGeom>
                    <a:noFill/>
                    <a:ln>
                      <a:noFill/>
                    </a:ln>
                  </pic:spPr>
                </pic:pic>
              </a:graphicData>
            </a:graphic>
          </wp:inline>
        </w:drawing>
      </w:r>
    </w:p>
    <w:p w14:paraId="65966986" w14:textId="4D770611" w:rsidR="00037F37" w:rsidRPr="00F8538B" w:rsidRDefault="00037F37" w:rsidP="00F8538B">
      <w:pPr>
        <w:pStyle w:val="ListParagraph"/>
        <w:numPr>
          <w:ilvl w:val="0"/>
          <w:numId w:val="15"/>
        </w:numPr>
        <w:shd w:val="clear" w:color="auto" w:fill="FFFFFF"/>
        <w:rPr>
          <w:rFonts w:ascii="Lato" w:hAnsi="Lato"/>
          <w:color w:val="222222"/>
          <w:sz w:val="27"/>
          <w:szCs w:val="27"/>
        </w:rPr>
      </w:pPr>
      <w:r w:rsidRPr="00F8538B">
        <w:rPr>
          <w:color w:val="222222"/>
          <w:sz w:val="36"/>
          <w:szCs w:val="36"/>
        </w:rPr>
        <w:t>Boxplot</w:t>
      </w:r>
    </w:p>
    <w:p w14:paraId="565B159E" w14:textId="77777777" w:rsidR="00037F37" w:rsidRDefault="00037F37" w:rsidP="00037F37">
      <w:pPr>
        <w:spacing w:after="100" w:afterAutospacing="1" w:line="495" w:lineRule="atLeast"/>
        <w:jc w:val="both"/>
        <w:rPr>
          <w:color w:val="222222"/>
          <w:sz w:val="27"/>
          <w:szCs w:val="27"/>
        </w:rPr>
      </w:pPr>
      <w:r>
        <w:rPr>
          <w:color w:val="222222"/>
          <w:sz w:val="27"/>
          <w:szCs w:val="27"/>
        </w:rPr>
        <w:t>Boxplot is a very interesting plot that basically plots a 5 number summary. to get 5 number summary some terms we need to describe.</w:t>
      </w:r>
    </w:p>
    <w:p w14:paraId="7F59235D" w14:textId="77777777" w:rsidR="00037F37" w:rsidRDefault="00037F37" w:rsidP="00037F37">
      <w:pPr>
        <w:widowControl/>
        <w:numPr>
          <w:ilvl w:val="0"/>
          <w:numId w:val="14"/>
        </w:numPr>
        <w:autoSpaceDE/>
        <w:autoSpaceDN/>
        <w:spacing w:before="100" w:beforeAutospacing="1" w:after="100" w:afterAutospacing="1" w:line="495" w:lineRule="atLeast"/>
        <w:jc w:val="both"/>
        <w:rPr>
          <w:sz w:val="27"/>
          <w:szCs w:val="27"/>
        </w:rPr>
      </w:pPr>
      <w:r>
        <w:rPr>
          <w:sz w:val="27"/>
          <w:szCs w:val="27"/>
        </w:rPr>
        <w:t>Median – Middle value in series after sorting</w:t>
      </w:r>
    </w:p>
    <w:p w14:paraId="19AEA63E" w14:textId="77777777" w:rsidR="00037F37" w:rsidRDefault="00037F37" w:rsidP="00037F37">
      <w:pPr>
        <w:widowControl/>
        <w:numPr>
          <w:ilvl w:val="0"/>
          <w:numId w:val="14"/>
        </w:numPr>
        <w:autoSpaceDE/>
        <w:autoSpaceDN/>
        <w:spacing w:before="100" w:beforeAutospacing="1" w:after="100" w:afterAutospacing="1" w:line="495" w:lineRule="atLeast"/>
        <w:jc w:val="both"/>
        <w:rPr>
          <w:sz w:val="27"/>
          <w:szCs w:val="27"/>
        </w:rPr>
      </w:pPr>
      <w:r>
        <w:rPr>
          <w:sz w:val="27"/>
          <w:szCs w:val="27"/>
        </w:rPr>
        <w:t>Percentile – Gives any number which is number of values present before this percentile like for example 50 under 25th percentile so it explains total of 50 values are there below 25th percentile</w:t>
      </w:r>
    </w:p>
    <w:p w14:paraId="5C2C4AF3" w14:textId="77777777" w:rsidR="00037F37" w:rsidRDefault="00037F37" w:rsidP="00037F37">
      <w:pPr>
        <w:widowControl/>
        <w:numPr>
          <w:ilvl w:val="0"/>
          <w:numId w:val="14"/>
        </w:numPr>
        <w:autoSpaceDE/>
        <w:autoSpaceDN/>
        <w:spacing w:before="100" w:beforeAutospacing="1" w:after="100" w:afterAutospacing="1" w:line="495" w:lineRule="atLeast"/>
        <w:jc w:val="both"/>
        <w:rPr>
          <w:sz w:val="27"/>
          <w:szCs w:val="27"/>
        </w:rPr>
      </w:pPr>
      <w:r>
        <w:rPr>
          <w:sz w:val="27"/>
          <w:szCs w:val="27"/>
        </w:rPr>
        <w:t xml:space="preserve">Minimum and Maximum – These are not minimum and maximum values, rather they describe the lower and upper boundary of standard deviation which is calculated using Interquartile </w:t>
      </w:r>
      <w:proofErr w:type="gramStart"/>
      <w:r>
        <w:rPr>
          <w:sz w:val="27"/>
          <w:szCs w:val="27"/>
        </w:rPr>
        <w:t>range(</w:t>
      </w:r>
      <w:proofErr w:type="gramEnd"/>
      <w:r>
        <w:rPr>
          <w:sz w:val="27"/>
          <w:szCs w:val="27"/>
        </w:rPr>
        <w:t>IQR).</w:t>
      </w:r>
    </w:p>
    <w:p w14:paraId="2A442F7C" w14:textId="77777777" w:rsidR="00037F37" w:rsidRDefault="00037F37" w:rsidP="00037F37">
      <w:pPr>
        <w:pStyle w:val="HTMLPreformatted"/>
        <w:rPr>
          <w:rFonts w:ascii="Consolas" w:hAnsi="Consolas"/>
          <w:color w:val="212529"/>
          <w:sz w:val="24"/>
          <w:szCs w:val="24"/>
        </w:rPr>
      </w:pPr>
      <w:r>
        <w:rPr>
          <w:rFonts w:ascii="Consolas" w:hAnsi="Consolas"/>
          <w:color w:val="212529"/>
          <w:sz w:val="24"/>
          <w:szCs w:val="24"/>
        </w:rPr>
        <w:t>IQR = Q3 - Q1</w:t>
      </w:r>
    </w:p>
    <w:p w14:paraId="14DE6E68" w14:textId="77777777" w:rsidR="00037F37" w:rsidRDefault="00037F37" w:rsidP="00037F37">
      <w:pPr>
        <w:pStyle w:val="HTMLPreformatted"/>
        <w:rPr>
          <w:rFonts w:ascii="Consolas" w:hAnsi="Consolas"/>
          <w:color w:val="212529"/>
          <w:sz w:val="24"/>
          <w:szCs w:val="24"/>
        </w:rPr>
      </w:pPr>
      <w:proofErr w:type="spellStart"/>
      <w:r>
        <w:rPr>
          <w:rFonts w:ascii="Consolas" w:hAnsi="Consolas"/>
          <w:color w:val="212529"/>
          <w:sz w:val="24"/>
          <w:szCs w:val="24"/>
        </w:rPr>
        <w:t>Lower_boundary</w:t>
      </w:r>
      <w:proofErr w:type="spellEnd"/>
      <w:r>
        <w:rPr>
          <w:rFonts w:ascii="Consolas" w:hAnsi="Consolas"/>
          <w:color w:val="212529"/>
          <w:sz w:val="24"/>
          <w:szCs w:val="24"/>
        </w:rPr>
        <w:t xml:space="preserve"> = Q1 - 1.5 * IQR</w:t>
      </w:r>
    </w:p>
    <w:p w14:paraId="343E54C3" w14:textId="77777777" w:rsidR="00037F37" w:rsidRDefault="00037F37" w:rsidP="00037F37">
      <w:pPr>
        <w:pStyle w:val="HTMLPreformatted"/>
        <w:rPr>
          <w:rFonts w:ascii="Consolas" w:hAnsi="Consolas"/>
          <w:color w:val="212529"/>
          <w:sz w:val="24"/>
          <w:szCs w:val="24"/>
        </w:rPr>
      </w:pPr>
      <w:proofErr w:type="spellStart"/>
      <w:r>
        <w:rPr>
          <w:rFonts w:ascii="Consolas" w:hAnsi="Consolas"/>
          <w:color w:val="212529"/>
          <w:sz w:val="24"/>
          <w:szCs w:val="24"/>
        </w:rPr>
        <w:t>Upper_bounday</w:t>
      </w:r>
      <w:proofErr w:type="spellEnd"/>
      <w:r>
        <w:rPr>
          <w:rFonts w:ascii="Consolas" w:hAnsi="Consolas"/>
          <w:color w:val="212529"/>
          <w:sz w:val="24"/>
          <w:szCs w:val="24"/>
        </w:rPr>
        <w:t xml:space="preserve"> = Q3 </w:t>
      </w:r>
      <w:proofErr w:type="gramStart"/>
      <w:r>
        <w:rPr>
          <w:rFonts w:ascii="Consolas" w:hAnsi="Consolas"/>
          <w:color w:val="212529"/>
          <w:sz w:val="24"/>
          <w:szCs w:val="24"/>
        </w:rPr>
        <w:t>+  1.5</w:t>
      </w:r>
      <w:proofErr w:type="gramEnd"/>
      <w:r>
        <w:rPr>
          <w:rFonts w:ascii="Consolas" w:hAnsi="Consolas"/>
          <w:color w:val="212529"/>
          <w:sz w:val="24"/>
          <w:szCs w:val="24"/>
        </w:rPr>
        <w:t xml:space="preserve"> * IQR</w:t>
      </w:r>
    </w:p>
    <w:p w14:paraId="56469388" w14:textId="77777777" w:rsidR="00037F37" w:rsidRDefault="00037F37" w:rsidP="00037F37">
      <w:pPr>
        <w:spacing w:after="100" w:afterAutospacing="1" w:line="495" w:lineRule="atLeast"/>
        <w:jc w:val="both"/>
        <w:rPr>
          <w:color w:val="222222"/>
          <w:sz w:val="27"/>
          <w:szCs w:val="27"/>
        </w:rPr>
      </w:pPr>
      <w:r>
        <w:rPr>
          <w:color w:val="222222"/>
          <w:sz w:val="27"/>
          <w:szCs w:val="27"/>
        </w:rPr>
        <w:t xml:space="preserve">Here Q1 and Q3 is 1st </w:t>
      </w:r>
      <w:proofErr w:type="gramStart"/>
      <w:r>
        <w:rPr>
          <w:color w:val="222222"/>
          <w:sz w:val="27"/>
          <w:szCs w:val="27"/>
        </w:rPr>
        <w:t>quantile(</w:t>
      </w:r>
      <w:proofErr w:type="gramEnd"/>
      <w:r>
        <w:rPr>
          <w:color w:val="222222"/>
          <w:sz w:val="27"/>
          <w:szCs w:val="27"/>
        </w:rPr>
        <w:t>25th percentile) and 3rd Quantile(75th percentile)</w:t>
      </w:r>
    </w:p>
    <w:p w14:paraId="6C96A850" w14:textId="5526A9E6" w:rsidR="00037F37" w:rsidRDefault="00037F37" w:rsidP="00A620F2">
      <w:pPr>
        <w:pStyle w:val="Heading3"/>
        <w:numPr>
          <w:ilvl w:val="0"/>
          <w:numId w:val="15"/>
        </w:numPr>
        <w:spacing w:before="0"/>
        <w:rPr>
          <w:color w:val="222222"/>
          <w:sz w:val="36"/>
          <w:szCs w:val="36"/>
        </w:rPr>
      </w:pPr>
      <w:r>
        <w:rPr>
          <w:color w:val="222222"/>
          <w:sz w:val="36"/>
          <w:szCs w:val="36"/>
        </w:rPr>
        <w:t>Bivariate/ Multivariate Analysis</w:t>
      </w:r>
      <w:r w:rsidR="00512CEF">
        <w:rPr>
          <w:color w:val="222222"/>
          <w:sz w:val="36"/>
          <w:szCs w:val="36"/>
        </w:rPr>
        <w:t>.</w:t>
      </w:r>
    </w:p>
    <w:p w14:paraId="6AC3F215" w14:textId="77777777" w:rsidR="00037F37" w:rsidRDefault="00037F37" w:rsidP="00037F37">
      <w:pPr>
        <w:spacing w:after="100" w:afterAutospacing="1" w:line="495" w:lineRule="atLeast"/>
        <w:jc w:val="both"/>
        <w:rPr>
          <w:color w:val="222222"/>
          <w:sz w:val="27"/>
          <w:szCs w:val="27"/>
        </w:rPr>
      </w:pPr>
      <w:r>
        <w:rPr>
          <w:color w:val="222222"/>
          <w:sz w:val="27"/>
          <w:szCs w:val="27"/>
        </w:rPr>
        <w:t>We have study about various plots to explore single categorical and numerical data. Bivariate Analysis is used when we have to explore the relationship between 2 different variables and we have to do this because, in the end, our main task is to explore the relationship between variables to build a powerful model. And when we analyze more than 2 variables together then it is known as Multivariate Analysis. we will work on different plots for Bivariate as well on Multivariate Analysis.</w:t>
      </w:r>
    </w:p>
    <w:p w14:paraId="7A2AF48E" w14:textId="4750D02B" w:rsidR="00037F37" w:rsidRDefault="00037F37" w:rsidP="00A620F2">
      <w:pPr>
        <w:pStyle w:val="Heading3"/>
        <w:numPr>
          <w:ilvl w:val="0"/>
          <w:numId w:val="19"/>
        </w:numPr>
        <w:spacing w:before="0"/>
        <w:rPr>
          <w:color w:val="222222"/>
          <w:sz w:val="36"/>
          <w:szCs w:val="36"/>
        </w:rPr>
      </w:pPr>
      <w:r>
        <w:rPr>
          <w:b/>
          <w:bCs/>
          <w:color w:val="222222"/>
          <w:sz w:val="36"/>
          <w:szCs w:val="36"/>
        </w:rPr>
        <w:t>Numerical and Numerical</w:t>
      </w:r>
      <w:r w:rsidR="00512CEF">
        <w:rPr>
          <w:b/>
          <w:bCs/>
          <w:color w:val="222222"/>
          <w:sz w:val="36"/>
          <w:szCs w:val="36"/>
        </w:rPr>
        <w:t>.</w:t>
      </w:r>
    </w:p>
    <w:p w14:paraId="5CF4DF20" w14:textId="77777777" w:rsidR="00037F37" w:rsidRDefault="00037F37" w:rsidP="00037F37">
      <w:pPr>
        <w:spacing w:after="100" w:afterAutospacing="1" w:line="495" w:lineRule="atLeast"/>
        <w:jc w:val="both"/>
        <w:rPr>
          <w:color w:val="222222"/>
          <w:sz w:val="27"/>
          <w:szCs w:val="27"/>
        </w:rPr>
      </w:pPr>
      <w:r>
        <w:rPr>
          <w:color w:val="222222"/>
          <w:sz w:val="27"/>
          <w:szCs w:val="27"/>
        </w:rPr>
        <w:t>First, let’s explore the plots when both the variable is numerical.</w:t>
      </w:r>
    </w:p>
    <w:p w14:paraId="3920AC10" w14:textId="024EE5E1" w:rsidR="00037F37" w:rsidRDefault="00037F37" w:rsidP="00A620F2">
      <w:pPr>
        <w:pStyle w:val="Heading4"/>
        <w:numPr>
          <w:ilvl w:val="0"/>
          <w:numId w:val="15"/>
        </w:numPr>
        <w:spacing w:before="450"/>
        <w:rPr>
          <w:color w:val="222222"/>
          <w:sz w:val="36"/>
          <w:szCs w:val="36"/>
        </w:rPr>
      </w:pPr>
      <w:r>
        <w:rPr>
          <w:color w:val="222222"/>
          <w:sz w:val="36"/>
          <w:szCs w:val="36"/>
        </w:rPr>
        <w:lastRenderedPageBreak/>
        <w:t>Scatter Plot</w:t>
      </w:r>
      <w:r w:rsidR="00512CEF">
        <w:rPr>
          <w:color w:val="222222"/>
          <w:sz w:val="36"/>
          <w:szCs w:val="36"/>
        </w:rPr>
        <w:t>.</w:t>
      </w:r>
    </w:p>
    <w:p w14:paraId="3575A8B2" w14:textId="77777777" w:rsidR="00037F37" w:rsidRDefault="00037F37" w:rsidP="00037F37">
      <w:pPr>
        <w:spacing w:after="100" w:afterAutospacing="1" w:line="495" w:lineRule="atLeast"/>
        <w:jc w:val="both"/>
        <w:rPr>
          <w:color w:val="222222"/>
          <w:sz w:val="27"/>
          <w:szCs w:val="27"/>
        </w:rPr>
      </w:pPr>
      <w:r>
        <w:rPr>
          <w:color w:val="222222"/>
          <w:sz w:val="27"/>
          <w:szCs w:val="27"/>
        </w:rPr>
        <w:t xml:space="preserve">To plot the relationship between two numerical </w:t>
      </w:r>
      <w:proofErr w:type="gramStart"/>
      <w:r>
        <w:rPr>
          <w:color w:val="222222"/>
          <w:sz w:val="27"/>
          <w:szCs w:val="27"/>
        </w:rPr>
        <w:t>variables</w:t>
      </w:r>
      <w:proofErr w:type="gramEnd"/>
      <w:r>
        <w:rPr>
          <w:color w:val="222222"/>
          <w:sz w:val="27"/>
          <w:szCs w:val="27"/>
        </w:rPr>
        <w:t xml:space="preserve"> scatter plot is a simple plot to do. Let us see the relationship between the total bill and tip provided using a scatter plot.</w:t>
      </w:r>
    </w:p>
    <w:p w14:paraId="7DD5880E" w14:textId="77777777" w:rsidR="00037F37" w:rsidRDefault="00037F37" w:rsidP="00037F37">
      <w:pPr>
        <w:pStyle w:val="HTMLPreformatted"/>
        <w:rPr>
          <w:rFonts w:ascii="Consolas" w:hAnsi="Consolas"/>
          <w:color w:val="212529"/>
          <w:sz w:val="24"/>
          <w:szCs w:val="24"/>
        </w:rPr>
      </w:pPr>
      <w:proofErr w:type="spellStart"/>
      <w:proofErr w:type="gramStart"/>
      <w:r>
        <w:rPr>
          <w:rStyle w:val="HTMLCode"/>
          <w:rFonts w:ascii="Consolas" w:hAnsi="Consolas"/>
          <w:color w:val="9AA5CE"/>
          <w:shd w:val="clear" w:color="auto" w:fill="1A1B26"/>
        </w:rPr>
        <w:t>sns</w:t>
      </w:r>
      <w:r>
        <w:rPr>
          <w:rStyle w:val="hljs-selector-class"/>
          <w:rFonts w:ascii="Consolas" w:eastAsiaTheme="majorEastAsia" w:hAnsi="Consolas"/>
          <w:color w:val="F7768E"/>
          <w:shd w:val="clear" w:color="auto" w:fill="1A1B26"/>
        </w:rPr>
        <w:t>.scatterplot</w:t>
      </w:r>
      <w:proofErr w:type="spellEnd"/>
      <w:proofErr w:type="gramEnd"/>
      <w:r>
        <w:rPr>
          <w:rStyle w:val="HTMLCode"/>
          <w:rFonts w:ascii="Consolas" w:hAnsi="Consolas"/>
          <w:color w:val="9AA5CE"/>
          <w:shd w:val="clear" w:color="auto" w:fill="1A1B26"/>
        </w:rPr>
        <w:t>(tips</w:t>
      </w:r>
      <w:r>
        <w:rPr>
          <w:rStyle w:val="hljs-selector-attr"/>
          <w:rFonts w:ascii="Consolas" w:hAnsi="Consolas"/>
          <w:color w:val="F7768E"/>
          <w:shd w:val="clear" w:color="auto" w:fill="1A1B26"/>
        </w:rPr>
        <w:t>[</w:t>
      </w:r>
      <w:r>
        <w:rPr>
          <w:rStyle w:val="hljs-string"/>
          <w:rFonts w:ascii="Consolas" w:eastAsiaTheme="majorEastAsia" w:hAnsi="Consolas"/>
          <w:color w:val="9ECE6A"/>
          <w:shd w:val="clear" w:color="auto" w:fill="1A1B26"/>
        </w:rPr>
        <w:t>"</w:t>
      </w:r>
      <w:proofErr w:type="spellStart"/>
      <w:r>
        <w:rPr>
          <w:rStyle w:val="hljs-string"/>
          <w:rFonts w:ascii="Consolas" w:eastAsiaTheme="majorEastAsia" w:hAnsi="Consolas"/>
          <w:color w:val="9ECE6A"/>
          <w:shd w:val="clear" w:color="auto" w:fill="1A1B26"/>
        </w:rPr>
        <w:t>total_bill</w:t>
      </w:r>
      <w:proofErr w:type="spellEnd"/>
      <w:r>
        <w:rPr>
          <w:rStyle w:val="hljs-string"/>
          <w:rFonts w:ascii="Consolas" w:eastAsiaTheme="majorEastAsia" w:hAnsi="Consolas"/>
          <w:color w:val="9ECE6A"/>
          <w:shd w:val="clear" w:color="auto" w:fill="1A1B26"/>
        </w:rPr>
        <w:t>"</w:t>
      </w:r>
      <w:r>
        <w:rPr>
          <w:rStyle w:val="hljs-selector-attr"/>
          <w:rFonts w:ascii="Consolas" w:hAnsi="Consolas"/>
          <w:color w:val="F7768E"/>
          <w:shd w:val="clear" w:color="auto" w:fill="1A1B26"/>
        </w:rPr>
        <w:t>]</w:t>
      </w:r>
      <w:r>
        <w:rPr>
          <w:rStyle w:val="HTMLCode"/>
          <w:rFonts w:ascii="Consolas" w:hAnsi="Consolas"/>
          <w:color w:val="9AA5CE"/>
          <w:shd w:val="clear" w:color="auto" w:fill="1A1B26"/>
        </w:rPr>
        <w:t>, tips</w:t>
      </w:r>
      <w:r>
        <w:rPr>
          <w:rStyle w:val="hljs-selector-attr"/>
          <w:rFonts w:ascii="Consolas" w:hAnsi="Consolas"/>
          <w:color w:val="F7768E"/>
          <w:shd w:val="clear" w:color="auto" w:fill="1A1B26"/>
        </w:rPr>
        <w:t>[</w:t>
      </w:r>
      <w:r>
        <w:rPr>
          <w:rStyle w:val="hljs-string"/>
          <w:rFonts w:ascii="Consolas" w:eastAsiaTheme="majorEastAsia" w:hAnsi="Consolas"/>
          <w:color w:val="9ECE6A"/>
          <w:shd w:val="clear" w:color="auto" w:fill="1A1B26"/>
        </w:rPr>
        <w:t>"tip"</w:t>
      </w:r>
      <w:r>
        <w:rPr>
          <w:rStyle w:val="hljs-selector-attr"/>
          <w:rFonts w:ascii="Consolas" w:hAnsi="Consolas"/>
          <w:color w:val="F7768E"/>
          <w:shd w:val="clear" w:color="auto" w:fill="1A1B26"/>
        </w:rPr>
        <w:t>]</w:t>
      </w:r>
      <w:r>
        <w:rPr>
          <w:rStyle w:val="HTMLCode"/>
          <w:rFonts w:ascii="Consolas" w:hAnsi="Consolas"/>
          <w:color w:val="9AA5CE"/>
          <w:shd w:val="clear" w:color="auto" w:fill="1A1B26"/>
        </w:rPr>
        <w:t>)</w:t>
      </w:r>
    </w:p>
    <w:p w14:paraId="03D187A9" w14:textId="24D5106A" w:rsidR="00037F37" w:rsidRDefault="00037F37" w:rsidP="00037F37">
      <w:pPr>
        <w:rPr>
          <w:sz w:val="24"/>
          <w:szCs w:val="24"/>
        </w:rPr>
      </w:pPr>
      <w:r>
        <w:rPr>
          <w:noProof/>
        </w:rPr>
        <w:drawing>
          <wp:inline distT="0" distB="0" distL="0" distR="0" wp14:anchorId="476D5D11" wp14:editId="4EAED959">
            <wp:extent cx="3634740" cy="2506980"/>
            <wp:effectExtent l="0" t="0" r="3810" b="7620"/>
            <wp:docPr id="257987815" name="Picture 22" descr="scatterplot | Exploratory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scatterplot | Exploratory Data Analys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4740" cy="2506980"/>
                    </a:xfrm>
                    <a:prstGeom prst="rect">
                      <a:avLst/>
                    </a:prstGeom>
                    <a:noFill/>
                    <a:ln>
                      <a:noFill/>
                    </a:ln>
                  </pic:spPr>
                </pic:pic>
              </a:graphicData>
            </a:graphic>
          </wp:inline>
        </w:drawing>
      </w:r>
    </w:p>
    <w:p w14:paraId="184E1A91" w14:textId="27D59D91" w:rsidR="00037F37" w:rsidRDefault="00037F37" w:rsidP="00A620F2">
      <w:pPr>
        <w:pStyle w:val="Heading4"/>
        <w:numPr>
          <w:ilvl w:val="0"/>
          <w:numId w:val="15"/>
        </w:numPr>
        <w:spacing w:before="450"/>
        <w:rPr>
          <w:color w:val="222222"/>
          <w:sz w:val="36"/>
          <w:szCs w:val="36"/>
        </w:rPr>
      </w:pPr>
      <w:r>
        <w:rPr>
          <w:color w:val="222222"/>
          <w:sz w:val="36"/>
          <w:szCs w:val="36"/>
        </w:rPr>
        <w:t>Multivariate analysis with scatter plot</w:t>
      </w:r>
      <w:r w:rsidR="00512CEF">
        <w:rPr>
          <w:color w:val="222222"/>
          <w:sz w:val="36"/>
          <w:szCs w:val="36"/>
        </w:rPr>
        <w:t>.</w:t>
      </w:r>
    </w:p>
    <w:p w14:paraId="075DDAAF" w14:textId="77777777" w:rsidR="00037F37" w:rsidRDefault="00037F37" w:rsidP="00037F37">
      <w:pPr>
        <w:spacing w:after="100" w:afterAutospacing="1" w:line="495" w:lineRule="atLeast"/>
        <w:jc w:val="both"/>
        <w:rPr>
          <w:color w:val="222222"/>
          <w:sz w:val="27"/>
          <w:szCs w:val="27"/>
        </w:rPr>
      </w:pPr>
      <w:r>
        <w:rPr>
          <w:color w:val="222222"/>
          <w:sz w:val="27"/>
          <w:szCs w:val="27"/>
        </w:rPr>
        <w:t>we can also plot 3 variable or 4 variable relationships with scatter plot. suppose we want to find the separate ratio of male and female with total bill and tip provided.</w:t>
      </w:r>
    </w:p>
    <w:p w14:paraId="369B3348" w14:textId="77777777" w:rsidR="00037F37" w:rsidRDefault="00037F37" w:rsidP="00037F37">
      <w:pPr>
        <w:pStyle w:val="HTMLPreformatted"/>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sns.scatterplot</w:t>
      </w:r>
      <w:proofErr w:type="spellEnd"/>
      <w:proofErr w:type="gramEnd"/>
      <w:r>
        <w:rPr>
          <w:rStyle w:val="HTMLCode"/>
          <w:rFonts w:ascii="Consolas" w:hAnsi="Consolas"/>
          <w:color w:val="9AA5CE"/>
          <w:shd w:val="clear" w:color="auto" w:fill="1A1B26"/>
        </w:rPr>
        <w:t>(tips[</w:t>
      </w:r>
      <w:r>
        <w:rPr>
          <w:rStyle w:val="hljs-string"/>
          <w:rFonts w:ascii="Consolas" w:eastAsiaTheme="majorEastAsia" w:hAnsi="Consolas"/>
          <w:color w:val="9ECE6A"/>
          <w:shd w:val="clear" w:color="auto" w:fill="1A1B26"/>
        </w:rPr>
        <w:t>"</w:t>
      </w:r>
      <w:proofErr w:type="spellStart"/>
      <w:r>
        <w:rPr>
          <w:rStyle w:val="hljs-string"/>
          <w:rFonts w:ascii="Consolas" w:eastAsiaTheme="majorEastAsia" w:hAnsi="Consolas"/>
          <w:color w:val="9ECE6A"/>
          <w:shd w:val="clear" w:color="auto" w:fill="1A1B26"/>
        </w:rPr>
        <w:t>total_bill</w:t>
      </w:r>
      <w:proofErr w:type="spellEnd"/>
      <w:r>
        <w:rPr>
          <w:rStyle w:val="hljs-string"/>
          <w:rFonts w:ascii="Consolas" w:eastAsiaTheme="majorEastAsia" w:hAnsi="Consolas"/>
          <w:color w:val="9ECE6A"/>
          <w:shd w:val="clear" w:color="auto" w:fill="1A1B26"/>
        </w:rPr>
        <w:t>"</w:t>
      </w:r>
      <w:r>
        <w:rPr>
          <w:rStyle w:val="HTMLCode"/>
          <w:rFonts w:ascii="Consolas" w:hAnsi="Consolas"/>
          <w:color w:val="9AA5CE"/>
          <w:shd w:val="clear" w:color="auto" w:fill="1A1B26"/>
        </w:rPr>
        <w:t>], tips[</w:t>
      </w:r>
      <w:r>
        <w:rPr>
          <w:rStyle w:val="hljs-string"/>
          <w:rFonts w:ascii="Consolas" w:eastAsiaTheme="majorEastAsia" w:hAnsi="Consolas"/>
          <w:color w:val="9ECE6A"/>
          <w:shd w:val="clear" w:color="auto" w:fill="1A1B26"/>
        </w:rPr>
        <w:t>"tip"</w:t>
      </w:r>
      <w:r>
        <w:rPr>
          <w:rStyle w:val="HTMLCode"/>
          <w:rFonts w:ascii="Consolas" w:hAnsi="Consolas"/>
          <w:color w:val="9AA5CE"/>
          <w:shd w:val="clear" w:color="auto" w:fill="1A1B26"/>
        </w:rPr>
        <w:t>], hue=tips[</w:t>
      </w:r>
      <w:r>
        <w:rPr>
          <w:rStyle w:val="hljs-string"/>
          <w:rFonts w:ascii="Consolas" w:eastAsiaTheme="majorEastAsia" w:hAnsi="Consolas"/>
          <w:color w:val="9ECE6A"/>
          <w:shd w:val="clear" w:color="auto" w:fill="1A1B26"/>
        </w:rPr>
        <w:t>"sex"</w:t>
      </w:r>
      <w:r>
        <w:rPr>
          <w:rStyle w:val="HTMLCode"/>
          <w:rFonts w:ascii="Consolas" w:hAnsi="Consolas"/>
          <w:color w:val="9AA5CE"/>
          <w:shd w:val="clear" w:color="auto" w:fill="1A1B26"/>
        </w:rPr>
        <w:t>])</w:t>
      </w:r>
    </w:p>
    <w:p w14:paraId="7B0B2479" w14:textId="77777777" w:rsidR="00037F37" w:rsidRDefault="00037F37" w:rsidP="00037F37">
      <w:pPr>
        <w:pStyle w:val="HTMLPreformatted"/>
        <w:rPr>
          <w:rFonts w:ascii="Consolas" w:hAnsi="Consolas"/>
          <w:color w:val="212529"/>
          <w:sz w:val="24"/>
          <w:szCs w:val="24"/>
        </w:rPr>
      </w:pPr>
      <w:proofErr w:type="spellStart"/>
      <w:proofErr w:type="gramStart"/>
      <w:r>
        <w:rPr>
          <w:rStyle w:val="HTMLCode"/>
          <w:rFonts w:ascii="Consolas" w:hAnsi="Consolas"/>
          <w:color w:val="9AA5CE"/>
          <w:shd w:val="clear" w:color="auto" w:fill="1A1B26"/>
        </w:rPr>
        <w:t>plt.show</w:t>
      </w:r>
      <w:proofErr w:type="spellEnd"/>
      <w:proofErr w:type="gramEnd"/>
      <w:r>
        <w:rPr>
          <w:rStyle w:val="HTMLCode"/>
          <w:rFonts w:ascii="Consolas" w:hAnsi="Consolas"/>
          <w:color w:val="9AA5CE"/>
          <w:shd w:val="clear" w:color="auto" w:fill="1A1B26"/>
        </w:rPr>
        <w:t>()</w:t>
      </w:r>
    </w:p>
    <w:p w14:paraId="7583358F" w14:textId="1687A07A" w:rsidR="00037F37" w:rsidRDefault="00037F37" w:rsidP="00037F37">
      <w:pPr>
        <w:rPr>
          <w:sz w:val="24"/>
          <w:szCs w:val="24"/>
        </w:rPr>
      </w:pPr>
      <w:r>
        <w:rPr>
          <w:noProof/>
        </w:rPr>
        <w:drawing>
          <wp:inline distT="0" distB="0" distL="0" distR="0" wp14:anchorId="49982A12" wp14:editId="476F5E76">
            <wp:extent cx="3634740" cy="2506980"/>
            <wp:effectExtent l="0" t="0" r="3810" b="7620"/>
            <wp:docPr id="953690593" name="Picture 21" descr="sns scatte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sns scatterpl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4740" cy="2506980"/>
                    </a:xfrm>
                    <a:prstGeom prst="rect">
                      <a:avLst/>
                    </a:prstGeom>
                    <a:noFill/>
                    <a:ln>
                      <a:noFill/>
                    </a:ln>
                  </pic:spPr>
                </pic:pic>
              </a:graphicData>
            </a:graphic>
          </wp:inline>
        </w:drawing>
      </w:r>
    </w:p>
    <w:p w14:paraId="2C78BB4F" w14:textId="77777777" w:rsidR="00037F37" w:rsidRDefault="00037F37" w:rsidP="009C4CAF">
      <w:pPr>
        <w:pStyle w:val="ListParagraph"/>
        <w:tabs>
          <w:tab w:val="left" w:pos="820"/>
          <w:tab w:val="left" w:pos="821"/>
        </w:tabs>
        <w:spacing w:before="202"/>
        <w:ind w:firstLine="0"/>
        <w:rPr>
          <w:rFonts w:ascii="Symbol" w:hAnsi="Symbol"/>
          <w:sz w:val="24"/>
        </w:rPr>
      </w:pPr>
    </w:p>
    <w:p w14:paraId="2BE8A747" w14:textId="77777777" w:rsidR="00037F37" w:rsidRDefault="00037F37" w:rsidP="009C4CAF">
      <w:pPr>
        <w:pStyle w:val="ListParagraph"/>
        <w:tabs>
          <w:tab w:val="left" w:pos="820"/>
          <w:tab w:val="left" w:pos="821"/>
        </w:tabs>
        <w:spacing w:before="202"/>
        <w:ind w:firstLine="0"/>
        <w:rPr>
          <w:rFonts w:ascii="Symbol" w:hAnsi="Symbol"/>
          <w:sz w:val="24"/>
        </w:rPr>
      </w:pPr>
    </w:p>
    <w:p w14:paraId="483D65FD" w14:textId="77777777" w:rsidR="00037F37" w:rsidRPr="00037F37" w:rsidRDefault="00037F37" w:rsidP="00037F37">
      <w:pPr>
        <w:widowControl/>
        <w:autoSpaceDE/>
        <w:autoSpaceDN/>
        <w:rPr>
          <w:rFonts w:ascii="Consolas" w:hAnsi="Consolas"/>
          <w:color w:val="9AA5CE"/>
          <w:sz w:val="24"/>
          <w:szCs w:val="24"/>
          <w:shd w:val="clear" w:color="auto" w:fill="1A1B26"/>
          <w:lang w:val="en-IN" w:eastAsia="en-IN"/>
        </w:rPr>
      </w:pPr>
      <w:proofErr w:type="spellStart"/>
      <w:proofErr w:type="gramStart"/>
      <w:r w:rsidRPr="00037F37">
        <w:rPr>
          <w:rFonts w:ascii="Consolas" w:hAnsi="Consolas"/>
          <w:color w:val="9AA5CE"/>
          <w:sz w:val="24"/>
          <w:szCs w:val="24"/>
          <w:shd w:val="clear" w:color="auto" w:fill="1A1B26"/>
          <w:lang w:val="en-IN" w:eastAsia="en-IN"/>
        </w:rPr>
        <w:t>sns.scatterplot</w:t>
      </w:r>
      <w:proofErr w:type="spellEnd"/>
      <w:proofErr w:type="gramEnd"/>
      <w:r w:rsidRPr="00037F37">
        <w:rPr>
          <w:rFonts w:ascii="Consolas" w:hAnsi="Consolas"/>
          <w:color w:val="9AA5CE"/>
          <w:sz w:val="24"/>
          <w:szCs w:val="24"/>
          <w:shd w:val="clear" w:color="auto" w:fill="1A1B26"/>
          <w:lang w:val="en-IN" w:eastAsia="en-IN"/>
        </w:rPr>
        <w:t>(tips[</w:t>
      </w:r>
      <w:r w:rsidRPr="00037F37">
        <w:rPr>
          <w:rFonts w:ascii="Consolas" w:hAnsi="Consolas"/>
          <w:color w:val="9ECE6A"/>
          <w:sz w:val="24"/>
          <w:szCs w:val="24"/>
          <w:lang w:val="en-IN" w:eastAsia="en-IN"/>
        </w:rPr>
        <w:t>"</w:t>
      </w:r>
      <w:proofErr w:type="spellStart"/>
      <w:r w:rsidRPr="00037F37">
        <w:rPr>
          <w:rFonts w:ascii="Consolas" w:hAnsi="Consolas"/>
          <w:color w:val="9ECE6A"/>
          <w:sz w:val="24"/>
          <w:szCs w:val="24"/>
          <w:lang w:val="en-IN" w:eastAsia="en-IN"/>
        </w:rPr>
        <w:t>total_bill</w:t>
      </w:r>
      <w:proofErr w:type="spellEnd"/>
      <w:r w:rsidRPr="00037F37">
        <w:rPr>
          <w:rFonts w:ascii="Consolas" w:hAnsi="Consolas"/>
          <w:color w:val="9ECE6A"/>
          <w:sz w:val="24"/>
          <w:szCs w:val="24"/>
          <w:lang w:val="en-IN" w:eastAsia="en-IN"/>
        </w:rPr>
        <w:t>"</w:t>
      </w:r>
      <w:r w:rsidRPr="00037F37">
        <w:rPr>
          <w:rFonts w:ascii="Consolas" w:hAnsi="Consolas"/>
          <w:color w:val="9AA5CE"/>
          <w:sz w:val="24"/>
          <w:szCs w:val="24"/>
          <w:shd w:val="clear" w:color="auto" w:fill="1A1B26"/>
          <w:lang w:val="en-IN" w:eastAsia="en-IN"/>
        </w:rPr>
        <w:t>], tips[</w:t>
      </w:r>
      <w:r w:rsidRPr="00037F37">
        <w:rPr>
          <w:rFonts w:ascii="Consolas" w:hAnsi="Consolas"/>
          <w:color w:val="9ECE6A"/>
          <w:sz w:val="24"/>
          <w:szCs w:val="24"/>
          <w:lang w:val="en-IN" w:eastAsia="en-IN"/>
        </w:rPr>
        <w:t>"tip"</w:t>
      </w:r>
      <w:r w:rsidRPr="00037F37">
        <w:rPr>
          <w:rFonts w:ascii="Consolas" w:hAnsi="Consolas"/>
          <w:color w:val="9AA5CE"/>
          <w:sz w:val="24"/>
          <w:szCs w:val="24"/>
          <w:shd w:val="clear" w:color="auto" w:fill="1A1B26"/>
          <w:lang w:val="en-IN" w:eastAsia="en-IN"/>
        </w:rPr>
        <w:t>], hue=tips[</w:t>
      </w:r>
      <w:r w:rsidRPr="00037F37">
        <w:rPr>
          <w:rFonts w:ascii="Consolas" w:hAnsi="Consolas"/>
          <w:color w:val="9ECE6A"/>
          <w:sz w:val="24"/>
          <w:szCs w:val="24"/>
          <w:lang w:val="en-IN" w:eastAsia="en-IN"/>
        </w:rPr>
        <w:t>"sex"</w:t>
      </w:r>
      <w:r w:rsidRPr="00037F37">
        <w:rPr>
          <w:rFonts w:ascii="Consolas" w:hAnsi="Consolas"/>
          <w:color w:val="9AA5CE"/>
          <w:sz w:val="24"/>
          <w:szCs w:val="24"/>
          <w:shd w:val="clear" w:color="auto" w:fill="1A1B26"/>
          <w:lang w:val="en-IN" w:eastAsia="en-IN"/>
        </w:rPr>
        <w:t>], style=tips[</w:t>
      </w:r>
      <w:r w:rsidRPr="00037F37">
        <w:rPr>
          <w:rFonts w:ascii="Consolas" w:hAnsi="Consolas"/>
          <w:color w:val="9ECE6A"/>
          <w:sz w:val="24"/>
          <w:szCs w:val="24"/>
          <w:lang w:val="en-IN" w:eastAsia="en-IN"/>
        </w:rPr>
        <w:t>'smoker'</w:t>
      </w:r>
      <w:r w:rsidRPr="00037F37">
        <w:rPr>
          <w:rFonts w:ascii="Consolas" w:hAnsi="Consolas"/>
          <w:color w:val="9AA5CE"/>
          <w:sz w:val="24"/>
          <w:szCs w:val="24"/>
          <w:shd w:val="clear" w:color="auto" w:fill="1A1B26"/>
          <w:lang w:val="en-IN" w:eastAsia="en-IN"/>
        </w:rPr>
        <w:t>])</w:t>
      </w:r>
    </w:p>
    <w:p w14:paraId="4BCCD3BB" w14:textId="77777777" w:rsidR="00037F37" w:rsidRDefault="00037F37" w:rsidP="00037F37">
      <w:pPr>
        <w:tabs>
          <w:tab w:val="left" w:pos="820"/>
          <w:tab w:val="left" w:pos="821"/>
        </w:tabs>
        <w:spacing w:before="202"/>
        <w:rPr>
          <w:rFonts w:ascii="Consolas" w:hAnsi="Consolas"/>
          <w:color w:val="9AA5CE"/>
          <w:sz w:val="24"/>
          <w:szCs w:val="24"/>
          <w:shd w:val="clear" w:color="auto" w:fill="1A1B26"/>
          <w:lang w:val="en-IN" w:eastAsia="en-IN"/>
        </w:rPr>
      </w:pPr>
      <w:proofErr w:type="spellStart"/>
      <w:proofErr w:type="gramStart"/>
      <w:r w:rsidRPr="00037F37">
        <w:rPr>
          <w:rFonts w:ascii="Consolas" w:hAnsi="Consolas"/>
          <w:color w:val="9AA5CE"/>
          <w:sz w:val="24"/>
          <w:szCs w:val="24"/>
          <w:shd w:val="clear" w:color="auto" w:fill="1A1B26"/>
          <w:lang w:val="en-IN" w:eastAsia="en-IN"/>
        </w:rPr>
        <w:lastRenderedPageBreak/>
        <w:t>plt.show</w:t>
      </w:r>
      <w:proofErr w:type="spellEnd"/>
      <w:proofErr w:type="gramEnd"/>
      <w:r w:rsidRPr="00037F37">
        <w:rPr>
          <w:rFonts w:ascii="Consolas" w:hAnsi="Consolas"/>
          <w:color w:val="9AA5CE"/>
          <w:sz w:val="24"/>
          <w:szCs w:val="24"/>
          <w:shd w:val="clear" w:color="auto" w:fill="1A1B26"/>
          <w:lang w:val="en-IN" w:eastAsia="en-IN"/>
        </w:rPr>
        <w:t>()</w:t>
      </w:r>
    </w:p>
    <w:p w14:paraId="34E3D283" w14:textId="77777777" w:rsidR="00037F37" w:rsidRDefault="00037F37" w:rsidP="00037F37">
      <w:pPr>
        <w:tabs>
          <w:tab w:val="left" w:pos="820"/>
          <w:tab w:val="left" w:pos="821"/>
        </w:tabs>
        <w:spacing w:before="202"/>
        <w:rPr>
          <w:rFonts w:ascii="Consolas" w:hAnsi="Consolas"/>
          <w:color w:val="9AA5CE"/>
          <w:sz w:val="24"/>
          <w:szCs w:val="24"/>
          <w:shd w:val="clear" w:color="auto" w:fill="1A1B26"/>
          <w:lang w:val="en-IN" w:eastAsia="en-IN"/>
        </w:rPr>
      </w:pPr>
    </w:p>
    <w:p w14:paraId="2FF054CE" w14:textId="77777777" w:rsidR="00037F37" w:rsidRDefault="00037F37" w:rsidP="00037F37">
      <w:pPr>
        <w:tabs>
          <w:tab w:val="left" w:pos="820"/>
          <w:tab w:val="left" w:pos="821"/>
        </w:tabs>
        <w:spacing w:before="202"/>
        <w:rPr>
          <w:rFonts w:ascii="Consolas" w:hAnsi="Consolas"/>
          <w:color w:val="9AA5CE"/>
          <w:sz w:val="24"/>
          <w:szCs w:val="24"/>
          <w:shd w:val="clear" w:color="auto" w:fill="1A1B26"/>
          <w:lang w:val="en-IN" w:eastAsia="en-IN"/>
        </w:rPr>
      </w:pPr>
    </w:p>
    <w:p w14:paraId="337F437D" w14:textId="77777777" w:rsidR="00037F37" w:rsidRDefault="00037F37" w:rsidP="00037F37">
      <w:pPr>
        <w:tabs>
          <w:tab w:val="left" w:pos="820"/>
          <w:tab w:val="left" w:pos="821"/>
        </w:tabs>
        <w:spacing w:before="202"/>
      </w:pPr>
      <w:r>
        <w:rPr>
          <w:noProof/>
        </w:rPr>
        <w:drawing>
          <wp:inline distT="0" distB="0" distL="0" distR="0" wp14:anchorId="5B85BF84" wp14:editId="0C261185">
            <wp:extent cx="3634740" cy="2506980"/>
            <wp:effectExtent l="0" t="0" r="3810" b="7620"/>
            <wp:docPr id="1417930735" name="Picture 28" descr="scatterplot 4 variables | Exploratory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scatterplot 4 variables | Exploratory Data Analysi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4740" cy="2506980"/>
                    </a:xfrm>
                    <a:prstGeom prst="rect">
                      <a:avLst/>
                    </a:prstGeom>
                    <a:noFill/>
                    <a:ln>
                      <a:noFill/>
                    </a:ln>
                  </pic:spPr>
                </pic:pic>
              </a:graphicData>
            </a:graphic>
          </wp:inline>
        </w:drawing>
      </w:r>
    </w:p>
    <w:p w14:paraId="056F2C2B" w14:textId="77777777" w:rsidR="00037F37" w:rsidRDefault="00037F37" w:rsidP="00037F37">
      <w:pPr>
        <w:tabs>
          <w:tab w:val="left" w:pos="820"/>
          <w:tab w:val="left" w:pos="821"/>
        </w:tabs>
        <w:spacing w:before="202"/>
      </w:pPr>
    </w:p>
    <w:p w14:paraId="744E4D7E" w14:textId="77777777" w:rsidR="00037F37" w:rsidRDefault="00037F37" w:rsidP="00037F37">
      <w:pPr>
        <w:tabs>
          <w:tab w:val="left" w:pos="820"/>
          <w:tab w:val="left" w:pos="821"/>
        </w:tabs>
        <w:spacing w:before="202"/>
      </w:pPr>
    </w:p>
    <w:p w14:paraId="5A83B429" w14:textId="490A7954" w:rsidR="00037F37" w:rsidRDefault="00037F37" w:rsidP="00A620F2">
      <w:pPr>
        <w:pStyle w:val="Heading4"/>
        <w:numPr>
          <w:ilvl w:val="0"/>
          <w:numId w:val="15"/>
        </w:numPr>
        <w:spacing w:before="450"/>
        <w:rPr>
          <w:color w:val="222222"/>
          <w:sz w:val="36"/>
          <w:szCs w:val="36"/>
        </w:rPr>
      </w:pPr>
      <w:r>
        <w:rPr>
          <w:color w:val="222222"/>
          <w:sz w:val="36"/>
          <w:szCs w:val="36"/>
        </w:rPr>
        <w:t>Bar Plot</w:t>
      </w:r>
      <w:r w:rsidR="00512CEF">
        <w:rPr>
          <w:color w:val="222222"/>
          <w:sz w:val="36"/>
          <w:szCs w:val="36"/>
        </w:rPr>
        <w:t>.</w:t>
      </w:r>
    </w:p>
    <w:p w14:paraId="09A373F8" w14:textId="77777777" w:rsidR="00037F37" w:rsidRDefault="00037F37" w:rsidP="00037F37">
      <w:pPr>
        <w:spacing w:after="100" w:afterAutospacing="1" w:line="495" w:lineRule="atLeast"/>
        <w:jc w:val="both"/>
        <w:rPr>
          <w:color w:val="222222"/>
          <w:sz w:val="27"/>
          <w:szCs w:val="27"/>
        </w:rPr>
      </w:pPr>
      <w:r>
        <w:rPr>
          <w:color w:val="222222"/>
          <w:sz w:val="27"/>
          <w:szCs w:val="27"/>
        </w:rPr>
        <w:t>Bar plot is a simple plot which we can use to plot categorical variable on the x-axis and numerical variable on y-axis and explore the relationship between both variables. The blacktip on top of each bar shows the confidence Interval. let us explore P-Class with age.</w:t>
      </w:r>
    </w:p>
    <w:p w14:paraId="5EA4BA39" w14:textId="77777777" w:rsidR="00037F37" w:rsidRDefault="00037F37" w:rsidP="00037F37">
      <w:pPr>
        <w:pStyle w:val="HTMLPreformatted"/>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sns</w:t>
      </w:r>
      <w:r>
        <w:rPr>
          <w:rStyle w:val="hljs-selector-class"/>
          <w:rFonts w:ascii="Consolas" w:hAnsi="Consolas"/>
          <w:color w:val="F7768E"/>
          <w:shd w:val="clear" w:color="auto" w:fill="1A1B26"/>
        </w:rPr>
        <w:t>.barplot</w:t>
      </w:r>
      <w:proofErr w:type="spellEnd"/>
      <w:proofErr w:type="gramEnd"/>
      <w:r>
        <w:rPr>
          <w:rStyle w:val="HTMLCode"/>
          <w:rFonts w:ascii="Consolas" w:hAnsi="Consolas"/>
          <w:color w:val="9AA5CE"/>
          <w:shd w:val="clear" w:color="auto" w:fill="1A1B26"/>
        </w:rPr>
        <w:t>(data</w:t>
      </w:r>
      <w:r>
        <w:rPr>
          <w:rStyle w:val="hljs-selector-attr"/>
          <w:rFonts w:ascii="Consolas" w:hAnsi="Consolas"/>
          <w:color w:val="F7768E"/>
          <w:shd w:val="clear" w:color="auto" w:fill="1A1B26"/>
        </w:rPr>
        <w:t>[</w:t>
      </w:r>
      <w:r>
        <w:rPr>
          <w:rStyle w:val="hljs-string"/>
          <w:rFonts w:ascii="Consolas" w:hAnsi="Consolas"/>
          <w:color w:val="9ECE6A"/>
          <w:shd w:val="clear" w:color="auto" w:fill="1A1B26"/>
        </w:rPr>
        <w:t>'</w:t>
      </w:r>
      <w:proofErr w:type="spellStart"/>
      <w:r>
        <w:rPr>
          <w:rStyle w:val="hljs-string"/>
          <w:rFonts w:ascii="Consolas" w:hAnsi="Consolas"/>
          <w:color w:val="9ECE6A"/>
          <w:shd w:val="clear" w:color="auto" w:fill="1A1B26"/>
        </w:rPr>
        <w:t>Pclass</w:t>
      </w:r>
      <w:proofErr w:type="spellEnd"/>
      <w:r>
        <w:rPr>
          <w:rStyle w:val="hljs-string"/>
          <w:rFonts w:ascii="Consolas" w:hAnsi="Consolas"/>
          <w:color w:val="9ECE6A"/>
          <w:shd w:val="clear" w:color="auto" w:fill="1A1B26"/>
        </w:rPr>
        <w:t>'</w:t>
      </w:r>
      <w:r>
        <w:rPr>
          <w:rStyle w:val="hljs-selector-attr"/>
          <w:rFonts w:ascii="Consolas" w:hAnsi="Consolas"/>
          <w:color w:val="F7768E"/>
          <w:shd w:val="clear" w:color="auto" w:fill="1A1B26"/>
        </w:rPr>
        <w:t>]</w:t>
      </w:r>
      <w:r>
        <w:rPr>
          <w:rStyle w:val="HTMLCode"/>
          <w:rFonts w:ascii="Consolas" w:hAnsi="Consolas"/>
          <w:color w:val="9AA5CE"/>
          <w:shd w:val="clear" w:color="auto" w:fill="1A1B26"/>
        </w:rPr>
        <w:t>, data</w:t>
      </w:r>
      <w:r>
        <w:rPr>
          <w:rStyle w:val="hljs-selector-attr"/>
          <w:rFonts w:ascii="Consolas" w:hAnsi="Consolas"/>
          <w:color w:val="F7768E"/>
          <w:shd w:val="clear" w:color="auto" w:fill="1A1B26"/>
        </w:rPr>
        <w:t>[</w:t>
      </w:r>
      <w:r>
        <w:rPr>
          <w:rStyle w:val="hljs-string"/>
          <w:rFonts w:ascii="Consolas" w:hAnsi="Consolas"/>
          <w:color w:val="9ECE6A"/>
          <w:shd w:val="clear" w:color="auto" w:fill="1A1B26"/>
        </w:rPr>
        <w:t>'Age'</w:t>
      </w:r>
      <w:r>
        <w:rPr>
          <w:rStyle w:val="hljs-selector-attr"/>
          <w:rFonts w:ascii="Consolas" w:hAnsi="Consolas"/>
          <w:color w:val="F7768E"/>
          <w:shd w:val="clear" w:color="auto" w:fill="1A1B26"/>
        </w:rPr>
        <w:t>]</w:t>
      </w:r>
      <w:r>
        <w:rPr>
          <w:rStyle w:val="HTMLCode"/>
          <w:rFonts w:ascii="Consolas" w:hAnsi="Consolas"/>
          <w:color w:val="9AA5CE"/>
          <w:shd w:val="clear" w:color="auto" w:fill="1A1B26"/>
        </w:rPr>
        <w:t>)</w:t>
      </w:r>
    </w:p>
    <w:p w14:paraId="70890155" w14:textId="77777777" w:rsidR="00037F37" w:rsidRDefault="00037F37" w:rsidP="00037F37">
      <w:pPr>
        <w:pStyle w:val="HTMLPreformatted"/>
        <w:rPr>
          <w:rFonts w:ascii="Consolas" w:hAnsi="Consolas"/>
          <w:color w:val="212529"/>
          <w:sz w:val="24"/>
          <w:szCs w:val="24"/>
        </w:rPr>
      </w:pPr>
      <w:proofErr w:type="spellStart"/>
      <w:proofErr w:type="gramStart"/>
      <w:r>
        <w:rPr>
          <w:rStyle w:val="HTMLCode"/>
          <w:rFonts w:ascii="Consolas" w:hAnsi="Consolas"/>
          <w:color w:val="9AA5CE"/>
          <w:shd w:val="clear" w:color="auto" w:fill="1A1B26"/>
        </w:rPr>
        <w:t>plt</w:t>
      </w:r>
      <w:r>
        <w:rPr>
          <w:rStyle w:val="hljs-selector-class"/>
          <w:rFonts w:ascii="Consolas" w:hAnsi="Consolas"/>
          <w:color w:val="F7768E"/>
          <w:shd w:val="clear" w:color="auto" w:fill="1A1B26"/>
        </w:rPr>
        <w:t>.show</w:t>
      </w:r>
      <w:proofErr w:type="spellEnd"/>
      <w:proofErr w:type="gramEnd"/>
      <w:r>
        <w:rPr>
          <w:rStyle w:val="HTMLCode"/>
          <w:rFonts w:ascii="Consolas" w:hAnsi="Consolas"/>
          <w:color w:val="9AA5CE"/>
          <w:shd w:val="clear" w:color="auto" w:fill="1A1B26"/>
        </w:rPr>
        <w:t>()</w:t>
      </w:r>
    </w:p>
    <w:p w14:paraId="733E7BE1" w14:textId="77777777" w:rsidR="00037F37" w:rsidRDefault="00037F37" w:rsidP="00037F37">
      <w:pPr>
        <w:tabs>
          <w:tab w:val="left" w:pos="820"/>
          <w:tab w:val="left" w:pos="821"/>
        </w:tabs>
        <w:spacing w:before="202"/>
      </w:pPr>
    </w:p>
    <w:p w14:paraId="47B33107" w14:textId="77777777" w:rsidR="00037F37" w:rsidRDefault="00037F37" w:rsidP="00037F37">
      <w:pPr>
        <w:tabs>
          <w:tab w:val="left" w:pos="820"/>
          <w:tab w:val="left" w:pos="821"/>
        </w:tabs>
        <w:spacing w:before="202"/>
      </w:pPr>
    </w:p>
    <w:p w14:paraId="08D30FDD" w14:textId="77777777" w:rsidR="00037F37" w:rsidRDefault="00037F37" w:rsidP="00037F37">
      <w:pPr>
        <w:tabs>
          <w:tab w:val="left" w:pos="820"/>
          <w:tab w:val="left" w:pos="821"/>
        </w:tabs>
        <w:spacing w:before="202"/>
      </w:pPr>
      <w:r>
        <w:rPr>
          <w:noProof/>
        </w:rPr>
        <w:lastRenderedPageBreak/>
        <w:drawing>
          <wp:inline distT="0" distB="0" distL="0" distR="0" wp14:anchorId="369343FF" wp14:editId="5B902C74">
            <wp:extent cx="4913971" cy="2461260"/>
            <wp:effectExtent l="0" t="0" r="1270" b="0"/>
            <wp:docPr id="1320828761" name="Picture 29" descr="barplot | Exploratory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barplot | Exploratory Data Analysi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0978" cy="2464770"/>
                    </a:xfrm>
                    <a:prstGeom prst="rect">
                      <a:avLst/>
                    </a:prstGeom>
                    <a:noFill/>
                    <a:ln>
                      <a:noFill/>
                    </a:ln>
                  </pic:spPr>
                </pic:pic>
              </a:graphicData>
            </a:graphic>
          </wp:inline>
        </w:drawing>
      </w:r>
    </w:p>
    <w:p w14:paraId="391D38D2" w14:textId="77777777" w:rsidR="00037F37" w:rsidRDefault="00037F37" w:rsidP="00037F37">
      <w:pPr>
        <w:tabs>
          <w:tab w:val="left" w:pos="820"/>
          <w:tab w:val="left" w:pos="821"/>
        </w:tabs>
        <w:spacing w:before="202"/>
      </w:pPr>
    </w:p>
    <w:p w14:paraId="4221B455" w14:textId="77777777" w:rsidR="00037F37" w:rsidRDefault="00037F37" w:rsidP="00037F37">
      <w:pPr>
        <w:tabs>
          <w:tab w:val="left" w:pos="820"/>
          <w:tab w:val="left" w:pos="821"/>
        </w:tabs>
        <w:spacing w:before="202"/>
      </w:pPr>
    </w:p>
    <w:p w14:paraId="6AE7C64F" w14:textId="31DD5818" w:rsidR="00037F37" w:rsidRDefault="00037F37" w:rsidP="00A620F2">
      <w:pPr>
        <w:pStyle w:val="Heading4"/>
        <w:numPr>
          <w:ilvl w:val="0"/>
          <w:numId w:val="15"/>
        </w:numPr>
        <w:shd w:val="clear" w:color="auto" w:fill="FFFFFF"/>
        <w:spacing w:before="450"/>
        <w:rPr>
          <w:rFonts w:ascii="Lato" w:hAnsi="Lato"/>
          <w:color w:val="222222"/>
          <w:sz w:val="36"/>
          <w:szCs w:val="36"/>
        </w:rPr>
      </w:pPr>
      <w:r>
        <w:rPr>
          <w:rFonts w:ascii="Lato" w:hAnsi="Lato"/>
          <w:color w:val="222222"/>
          <w:sz w:val="36"/>
          <w:szCs w:val="36"/>
        </w:rPr>
        <w:t>Multivariate analysis using Bar plot</w:t>
      </w:r>
      <w:r w:rsidR="00512CEF">
        <w:rPr>
          <w:rFonts w:ascii="Lato" w:hAnsi="Lato"/>
          <w:color w:val="222222"/>
          <w:sz w:val="36"/>
          <w:szCs w:val="36"/>
        </w:rPr>
        <w:t>.</w:t>
      </w:r>
    </w:p>
    <w:p w14:paraId="2045E67F" w14:textId="77777777" w:rsidR="00037F37" w:rsidRPr="00037F37" w:rsidRDefault="00037F37" w:rsidP="00037F37">
      <w:pPr>
        <w:shd w:val="clear" w:color="auto" w:fill="FFFFFF"/>
        <w:spacing w:after="100" w:afterAutospacing="1" w:line="495" w:lineRule="atLeast"/>
        <w:jc w:val="both"/>
        <w:rPr>
          <w:rFonts w:ascii="Lato" w:hAnsi="Lato"/>
          <w:color w:val="222222"/>
          <w:sz w:val="27"/>
          <w:szCs w:val="27"/>
          <w:lang w:val="en-IN" w:eastAsia="en-IN"/>
        </w:rPr>
      </w:pPr>
      <w:r>
        <w:rPr>
          <w:rFonts w:ascii="Lato" w:hAnsi="Lato"/>
          <w:color w:val="222222"/>
          <w:sz w:val="27"/>
          <w:szCs w:val="27"/>
        </w:rPr>
        <w:t>Hue’s argument is very useful which helps to analyze more than 2 variables. Now along with the abo</w:t>
      </w:r>
      <w:proofErr w:type="spellStart"/>
      <w:r w:rsidRPr="00037F37">
        <w:rPr>
          <w:rFonts w:ascii="Lato" w:hAnsi="Lato"/>
          <w:color w:val="222222"/>
          <w:sz w:val="27"/>
          <w:szCs w:val="27"/>
          <w:lang w:val="en-IN" w:eastAsia="en-IN"/>
        </w:rPr>
        <w:t>ve</w:t>
      </w:r>
      <w:proofErr w:type="spellEnd"/>
      <w:r w:rsidRPr="00037F37">
        <w:rPr>
          <w:rFonts w:ascii="Lato" w:hAnsi="Lato"/>
          <w:color w:val="222222"/>
          <w:sz w:val="27"/>
          <w:szCs w:val="27"/>
          <w:lang w:val="en-IN" w:eastAsia="en-IN"/>
        </w:rPr>
        <w:t xml:space="preserve"> relationship we want to see with gender.</w:t>
      </w:r>
    </w:p>
    <w:p w14:paraId="34A867CF" w14:textId="77777777" w:rsidR="00037F37" w:rsidRPr="00037F37" w:rsidRDefault="00037F37" w:rsidP="00037F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9AA5CE"/>
          <w:sz w:val="20"/>
          <w:szCs w:val="20"/>
          <w:shd w:val="clear" w:color="auto" w:fill="1A1B26"/>
          <w:lang w:val="en-IN" w:eastAsia="en-IN"/>
        </w:rPr>
      </w:pPr>
      <w:proofErr w:type="spellStart"/>
      <w:proofErr w:type="gramStart"/>
      <w:r w:rsidRPr="00037F37">
        <w:rPr>
          <w:rFonts w:ascii="Consolas" w:hAnsi="Consolas" w:cs="Courier New"/>
          <w:color w:val="9AA5CE"/>
          <w:sz w:val="20"/>
          <w:szCs w:val="20"/>
          <w:shd w:val="clear" w:color="auto" w:fill="1A1B26"/>
          <w:lang w:val="en-IN" w:eastAsia="en-IN"/>
        </w:rPr>
        <w:t>sns.barplot</w:t>
      </w:r>
      <w:proofErr w:type="spellEnd"/>
      <w:proofErr w:type="gramEnd"/>
      <w:r w:rsidRPr="00037F37">
        <w:rPr>
          <w:rFonts w:ascii="Consolas" w:hAnsi="Consolas" w:cs="Courier New"/>
          <w:color w:val="9AA5CE"/>
          <w:sz w:val="20"/>
          <w:szCs w:val="20"/>
          <w:shd w:val="clear" w:color="auto" w:fill="1A1B26"/>
          <w:lang w:val="en-IN" w:eastAsia="en-IN"/>
        </w:rPr>
        <w:t>(</w:t>
      </w:r>
      <w:r w:rsidRPr="00037F37">
        <w:rPr>
          <w:rFonts w:ascii="Consolas" w:hAnsi="Consolas" w:cs="Courier New"/>
          <w:b/>
          <w:bCs/>
          <w:color w:val="BB9AF7"/>
          <w:sz w:val="20"/>
          <w:szCs w:val="20"/>
          <w:shd w:val="clear" w:color="auto" w:fill="1A1B26"/>
          <w:lang w:val="en-IN" w:eastAsia="en-IN"/>
        </w:rPr>
        <w:t>data</w:t>
      </w:r>
      <w:r w:rsidRPr="00037F37">
        <w:rPr>
          <w:rFonts w:ascii="Consolas" w:hAnsi="Consolas" w:cs="Courier New"/>
          <w:color w:val="9AA5CE"/>
          <w:sz w:val="20"/>
          <w:szCs w:val="20"/>
          <w:shd w:val="clear" w:color="auto" w:fill="1A1B26"/>
          <w:lang w:val="en-IN" w:eastAsia="en-IN"/>
        </w:rPr>
        <w:t>[</w:t>
      </w:r>
      <w:r w:rsidRPr="00037F37">
        <w:rPr>
          <w:rFonts w:ascii="Consolas" w:hAnsi="Consolas" w:cs="Courier New"/>
          <w:color w:val="9ECE6A"/>
          <w:sz w:val="20"/>
          <w:szCs w:val="20"/>
          <w:shd w:val="clear" w:color="auto" w:fill="1A1B26"/>
          <w:lang w:val="en-IN" w:eastAsia="en-IN"/>
        </w:rPr>
        <w:t>'</w:t>
      </w:r>
      <w:proofErr w:type="spellStart"/>
      <w:r w:rsidRPr="00037F37">
        <w:rPr>
          <w:rFonts w:ascii="Consolas" w:hAnsi="Consolas" w:cs="Courier New"/>
          <w:color w:val="9ECE6A"/>
          <w:sz w:val="20"/>
          <w:szCs w:val="20"/>
          <w:shd w:val="clear" w:color="auto" w:fill="1A1B26"/>
          <w:lang w:val="en-IN" w:eastAsia="en-IN"/>
        </w:rPr>
        <w:t>Pclass</w:t>
      </w:r>
      <w:proofErr w:type="spellEnd"/>
      <w:r w:rsidRPr="00037F37">
        <w:rPr>
          <w:rFonts w:ascii="Consolas" w:hAnsi="Consolas" w:cs="Courier New"/>
          <w:color w:val="9ECE6A"/>
          <w:sz w:val="20"/>
          <w:szCs w:val="20"/>
          <w:shd w:val="clear" w:color="auto" w:fill="1A1B26"/>
          <w:lang w:val="en-IN" w:eastAsia="en-IN"/>
        </w:rPr>
        <w:t>'</w:t>
      </w:r>
      <w:r w:rsidRPr="00037F37">
        <w:rPr>
          <w:rFonts w:ascii="Consolas" w:hAnsi="Consolas" w:cs="Courier New"/>
          <w:color w:val="9AA5CE"/>
          <w:sz w:val="20"/>
          <w:szCs w:val="20"/>
          <w:shd w:val="clear" w:color="auto" w:fill="1A1B26"/>
          <w:lang w:val="en-IN" w:eastAsia="en-IN"/>
        </w:rPr>
        <w:t xml:space="preserve">], </w:t>
      </w:r>
      <w:r w:rsidRPr="00037F37">
        <w:rPr>
          <w:rFonts w:ascii="Consolas" w:hAnsi="Consolas" w:cs="Courier New"/>
          <w:b/>
          <w:bCs/>
          <w:color w:val="BB9AF7"/>
          <w:sz w:val="20"/>
          <w:szCs w:val="20"/>
          <w:shd w:val="clear" w:color="auto" w:fill="1A1B26"/>
          <w:lang w:val="en-IN" w:eastAsia="en-IN"/>
        </w:rPr>
        <w:t>data</w:t>
      </w:r>
      <w:r w:rsidRPr="00037F37">
        <w:rPr>
          <w:rFonts w:ascii="Consolas" w:hAnsi="Consolas" w:cs="Courier New"/>
          <w:color w:val="9AA5CE"/>
          <w:sz w:val="20"/>
          <w:szCs w:val="20"/>
          <w:shd w:val="clear" w:color="auto" w:fill="1A1B26"/>
          <w:lang w:val="en-IN" w:eastAsia="en-IN"/>
        </w:rPr>
        <w:t>[</w:t>
      </w:r>
      <w:r w:rsidRPr="00037F37">
        <w:rPr>
          <w:rFonts w:ascii="Consolas" w:hAnsi="Consolas" w:cs="Courier New"/>
          <w:color w:val="9ECE6A"/>
          <w:sz w:val="20"/>
          <w:szCs w:val="20"/>
          <w:shd w:val="clear" w:color="auto" w:fill="1A1B26"/>
          <w:lang w:val="en-IN" w:eastAsia="en-IN"/>
        </w:rPr>
        <w:t>'Fare'</w:t>
      </w:r>
      <w:r w:rsidRPr="00037F37">
        <w:rPr>
          <w:rFonts w:ascii="Consolas" w:hAnsi="Consolas" w:cs="Courier New"/>
          <w:color w:val="9AA5CE"/>
          <w:sz w:val="20"/>
          <w:szCs w:val="20"/>
          <w:shd w:val="clear" w:color="auto" w:fill="1A1B26"/>
          <w:lang w:val="en-IN" w:eastAsia="en-IN"/>
        </w:rPr>
        <w:t xml:space="preserve">], hue = </w:t>
      </w:r>
      <w:r w:rsidRPr="00037F37">
        <w:rPr>
          <w:rFonts w:ascii="Consolas" w:hAnsi="Consolas" w:cs="Courier New"/>
          <w:b/>
          <w:bCs/>
          <w:color w:val="BB9AF7"/>
          <w:sz w:val="20"/>
          <w:szCs w:val="20"/>
          <w:shd w:val="clear" w:color="auto" w:fill="1A1B26"/>
          <w:lang w:val="en-IN" w:eastAsia="en-IN"/>
        </w:rPr>
        <w:t>data</w:t>
      </w:r>
      <w:r w:rsidRPr="00037F37">
        <w:rPr>
          <w:rFonts w:ascii="Consolas" w:hAnsi="Consolas" w:cs="Courier New"/>
          <w:color w:val="9AA5CE"/>
          <w:sz w:val="20"/>
          <w:szCs w:val="20"/>
          <w:shd w:val="clear" w:color="auto" w:fill="1A1B26"/>
          <w:lang w:val="en-IN" w:eastAsia="en-IN"/>
        </w:rPr>
        <w:t>[</w:t>
      </w:r>
      <w:r w:rsidRPr="00037F37">
        <w:rPr>
          <w:rFonts w:ascii="Consolas" w:hAnsi="Consolas" w:cs="Courier New"/>
          <w:color w:val="9ECE6A"/>
          <w:sz w:val="20"/>
          <w:szCs w:val="20"/>
          <w:shd w:val="clear" w:color="auto" w:fill="1A1B26"/>
          <w:lang w:val="en-IN" w:eastAsia="en-IN"/>
        </w:rPr>
        <w:t>"Sex"</w:t>
      </w:r>
      <w:r w:rsidRPr="00037F37">
        <w:rPr>
          <w:rFonts w:ascii="Consolas" w:hAnsi="Consolas" w:cs="Courier New"/>
          <w:color w:val="9AA5CE"/>
          <w:sz w:val="20"/>
          <w:szCs w:val="20"/>
          <w:shd w:val="clear" w:color="auto" w:fill="1A1B26"/>
          <w:lang w:val="en-IN" w:eastAsia="en-IN"/>
        </w:rPr>
        <w:t>])</w:t>
      </w:r>
    </w:p>
    <w:p w14:paraId="3BA34997" w14:textId="77777777" w:rsidR="00037F37" w:rsidRPr="00037F37" w:rsidRDefault="00037F37" w:rsidP="00037F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212529"/>
          <w:sz w:val="24"/>
          <w:szCs w:val="24"/>
          <w:lang w:val="en-IN" w:eastAsia="en-IN"/>
        </w:rPr>
      </w:pPr>
      <w:proofErr w:type="spellStart"/>
      <w:proofErr w:type="gramStart"/>
      <w:r w:rsidRPr="00037F37">
        <w:rPr>
          <w:rFonts w:ascii="Consolas" w:hAnsi="Consolas" w:cs="Courier New"/>
          <w:color w:val="9AA5CE"/>
          <w:sz w:val="20"/>
          <w:szCs w:val="20"/>
          <w:shd w:val="clear" w:color="auto" w:fill="1A1B26"/>
          <w:lang w:val="en-IN" w:eastAsia="en-IN"/>
        </w:rPr>
        <w:t>plt.show</w:t>
      </w:r>
      <w:proofErr w:type="spellEnd"/>
      <w:proofErr w:type="gramEnd"/>
      <w:r w:rsidRPr="00037F37">
        <w:rPr>
          <w:rFonts w:ascii="Consolas" w:hAnsi="Consolas" w:cs="Courier New"/>
          <w:color w:val="9AA5CE"/>
          <w:sz w:val="20"/>
          <w:szCs w:val="20"/>
          <w:shd w:val="clear" w:color="auto" w:fill="1A1B26"/>
          <w:lang w:val="en-IN" w:eastAsia="en-IN"/>
        </w:rPr>
        <w:t>()</w:t>
      </w:r>
    </w:p>
    <w:p w14:paraId="024AF416" w14:textId="7B5F90BC" w:rsidR="00037F37" w:rsidRPr="00037F37" w:rsidRDefault="00037F37" w:rsidP="00037F37">
      <w:pPr>
        <w:widowControl/>
        <w:shd w:val="clear" w:color="auto" w:fill="FFFFFF"/>
        <w:autoSpaceDE/>
        <w:autoSpaceDN/>
        <w:rPr>
          <w:rFonts w:ascii="Lato" w:hAnsi="Lato"/>
          <w:color w:val="222222"/>
          <w:sz w:val="27"/>
          <w:szCs w:val="27"/>
          <w:lang w:val="en-IN" w:eastAsia="en-IN"/>
        </w:rPr>
      </w:pPr>
      <w:r w:rsidRPr="00037F37">
        <w:rPr>
          <w:rFonts w:ascii="Lato" w:hAnsi="Lato"/>
          <w:noProof/>
          <w:color w:val="222222"/>
          <w:sz w:val="27"/>
          <w:szCs w:val="27"/>
          <w:lang w:val="en-IN" w:eastAsia="en-IN"/>
        </w:rPr>
        <w:drawing>
          <wp:inline distT="0" distB="0" distL="0" distR="0" wp14:anchorId="572E24C8" wp14:editId="75954AB2">
            <wp:extent cx="3703320" cy="2499360"/>
            <wp:effectExtent l="0" t="0" r="0" b="0"/>
            <wp:docPr id="377557413" name="Picture 30" descr="barplot 2 | Exploratory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barplot 2 | Exploratory Data Analysi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3320" cy="2499360"/>
                    </a:xfrm>
                    <a:prstGeom prst="rect">
                      <a:avLst/>
                    </a:prstGeom>
                    <a:noFill/>
                    <a:ln>
                      <a:noFill/>
                    </a:ln>
                  </pic:spPr>
                </pic:pic>
              </a:graphicData>
            </a:graphic>
          </wp:inline>
        </w:drawing>
      </w:r>
    </w:p>
    <w:p w14:paraId="78D2A1A8" w14:textId="77777777" w:rsidR="00037F37" w:rsidRDefault="00037F37" w:rsidP="00037F37">
      <w:pPr>
        <w:shd w:val="clear" w:color="auto" w:fill="FFFFFF"/>
        <w:spacing w:after="100" w:afterAutospacing="1" w:line="495" w:lineRule="atLeast"/>
        <w:jc w:val="both"/>
        <w:rPr>
          <w:rFonts w:ascii="Lato" w:hAnsi="Lato"/>
          <w:color w:val="222222"/>
          <w:sz w:val="27"/>
          <w:szCs w:val="27"/>
        </w:rPr>
      </w:pPr>
    </w:p>
    <w:p w14:paraId="210D63E4" w14:textId="77777777" w:rsidR="00F065C5" w:rsidRDefault="00F065C5" w:rsidP="00037F37">
      <w:pPr>
        <w:shd w:val="clear" w:color="auto" w:fill="FFFFFF"/>
        <w:spacing w:after="100" w:afterAutospacing="1" w:line="495" w:lineRule="atLeast"/>
        <w:jc w:val="both"/>
        <w:rPr>
          <w:rFonts w:ascii="Lato" w:hAnsi="Lato"/>
          <w:color w:val="222222"/>
          <w:sz w:val="27"/>
          <w:szCs w:val="27"/>
        </w:rPr>
      </w:pPr>
    </w:p>
    <w:p w14:paraId="095E711A" w14:textId="13895CA0" w:rsidR="00F065C5" w:rsidRDefault="00F065C5" w:rsidP="00A620F2">
      <w:pPr>
        <w:pStyle w:val="Heading4"/>
        <w:numPr>
          <w:ilvl w:val="0"/>
          <w:numId w:val="15"/>
        </w:numPr>
        <w:shd w:val="clear" w:color="auto" w:fill="FFFFFF"/>
        <w:spacing w:before="450"/>
        <w:rPr>
          <w:rFonts w:ascii="Lato" w:hAnsi="Lato"/>
          <w:color w:val="222222"/>
          <w:sz w:val="36"/>
          <w:szCs w:val="36"/>
        </w:rPr>
      </w:pPr>
      <w:r>
        <w:rPr>
          <w:rFonts w:ascii="Lato" w:hAnsi="Lato"/>
          <w:color w:val="222222"/>
          <w:sz w:val="36"/>
          <w:szCs w:val="36"/>
        </w:rPr>
        <w:t>Boxplot</w:t>
      </w:r>
      <w:r w:rsidR="00512CEF">
        <w:rPr>
          <w:rFonts w:ascii="Lato" w:hAnsi="Lato"/>
          <w:color w:val="222222"/>
          <w:sz w:val="36"/>
          <w:szCs w:val="36"/>
        </w:rPr>
        <w:t>.</w:t>
      </w:r>
    </w:p>
    <w:p w14:paraId="0725AFBE" w14:textId="77777777" w:rsidR="00F065C5" w:rsidRDefault="00F065C5" w:rsidP="00F065C5">
      <w:pPr>
        <w:shd w:val="clear" w:color="auto" w:fill="FFFFFF"/>
        <w:spacing w:after="100" w:afterAutospacing="1" w:line="495" w:lineRule="atLeast"/>
        <w:jc w:val="both"/>
        <w:rPr>
          <w:rFonts w:ascii="Lato" w:hAnsi="Lato"/>
          <w:color w:val="222222"/>
          <w:sz w:val="27"/>
          <w:szCs w:val="27"/>
        </w:rPr>
      </w:pPr>
      <w:r>
        <w:rPr>
          <w:rFonts w:ascii="Lato" w:hAnsi="Lato"/>
          <w:color w:val="222222"/>
          <w:sz w:val="27"/>
          <w:szCs w:val="27"/>
        </w:rPr>
        <w:t xml:space="preserve">We have already study about boxplots in the Univariate analysis above. we can </w:t>
      </w:r>
      <w:r>
        <w:rPr>
          <w:rFonts w:ascii="Lato" w:hAnsi="Lato"/>
          <w:color w:val="222222"/>
          <w:sz w:val="27"/>
          <w:szCs w:val="27"/>
        </w:rPr>
        <w:lastRenderedPageBreak/>
        <w:t>draw a separate boxplot for both the variable. let us explore gender with age using a boxplot.</w:t>
      </w:r>
    </w:p>
    <w:p w14:paraId="4BD3AF77" w14:textId="77777777" w:rsidR="00F065C5" w:rsidRDefault="00F065C5" w:rsidP="00F065C5">
      <w:pPr>
        <w:pStyle w:val="HTMLPreformatted"/>
        <w:shd w:val="clear" w:color="auto" w:fill="FFFFFF"/>
        <w:rPr>
          <w:rFonts w:ascii="Consolas" w:hAnsi="Consolas"/>
          <w:color w:val="212529"/>
          <w:sz w:val="24"/>
          <w:szCs w:val="24"/>
        </w:rPr>
      </w:pPr>
      <w:proofErr w:type="spellStart"/>
      <w:proofErr w:type="gramStart"/>
      <w:r>
        <w:rPr>
          <w:rStyle w:val="HTMLCode"/>
          <w:rFonts w:ascii="Consolas" w:hAnsi="Consolas"/>
          <w:color w:val="9AA5CE"/>
          <w:shd w:val="clear" w:color="auto" w:fill="1A1B26"/>
        </w:rPr>
        <w:t>sns</w:t>
      </w:r>
      <w:r>
        <w:rPr>
          <w:rStyle w:val="hljs-selector-class"/>
          <w:rFonts w:ascii="Consolas" w:hAnsi="Consolas"/>
          <w:color w:val="F7768E"/>
          <w:shd w:val="clear" w:color="auto" w:fill="1A1B26"/>
        </w:rPr>
        <w:t>.boxplot</w:t>
      </w:r>
      <w:proofErr w:type="spellEnd"/>
      <w:proofErr w:type="gramEnd"/>
      <w:r>
        <w:rPr>
          <w:rStyle w:val="HTMLCode"/>
          <w:rFonts w:ascii="Consolas" w:hAnsi="Consolas"/>
          <w:color w:val="9AA5CE"/>
          <w:shd w:val="clear" w:color="auto" w:fill="1A1B26"/>
        </w:rPr>
        <w:t>(data</w:t>
      </w:r>
      <w:r>
        <w:rPr>
          <w:rStyle w:val="hljs-selector-attr"/>
          <w:rFonts w:ascii="Consolas" w:hAnsi="Consolas"/>
          <w:color w:val="F7768E"/>
          <w:shd w:val="clear" w:color="auto" w:fill="1A1B26"/>
        </w:rPr>
        <w:t>[</w:t>
      </w:r>
      <w:r>
        <w:rPr>
          <w:rStyle w:val="hljs-string"/>
          <w:rFonts w:ascii="Consolas" w:hAnsi="Consolas"/>
          <w:color w:val="9ECE6A"/>
          <w:shd w:val="clear" w:color="auto" w:fill="1A1B26"/>
        </w:rPr>
        <w:t>'Sex'</w:t>
      </w:r>
      <w:r>
        <w:rPr>
          <w:rStyle w:val="hljs-selector-attr"/>
          <w:rFonts w:ascii="Consolas" w:hAnsi="Consolas"/>
          <w:color w:val="F7768E"/>
          <w:shd w:val="clear" w:color="auto" w:fill="1A1B26"/>
        </w:rPr>
        <w:t>]</w:t>
      </w:r>
      <w:r>
        <w:rPr>
          <w:rStyle w:val="HTMLCode"/>
          <w:rFonts w:ascii="Consolas" w:hAnsi="Consolas"/>
          <w:color w:val="9AA5CE"/>
          <w:shd w:val="clear" w:color="auto" w:fill="1A1B26"/>
        </w:rPr>
        <w:t>, data</w:t>
      </w:r>
      <w:r>
        <w:rPr>
          <w:rStyle w:val="hljs-selector-attr"/>
          <w:rFonts w:ascii="Consolas" w:hAnsi="Consolas"/>
          <w:color w:val="F7768E"/>
          <w:shd w:val="clear" w:color="auto" w:fill="1A1B26"/>
        </w:rPr>
        <w:t>[</w:t>
      </w:r>
      <w:r>
        <w:rPr>
          <w:rStyle w:val="hljs-string"/>
          <w:rFonts w:ascii="Consolas" w:hAnsi="Consolas"/>
          <w:color w:val="9ECE6A"/>
          <w:shd w:val="clear" w:color="auto" w:fill="1A1B26"/>
        </w:rPr>
        <w:t>"Age"</w:t>
      </w:r>
      <w:r>
        <w:rPr>
          <w:rStyle w:val="hljs-selector-attr"/>
          <w:rFonts w:ascii="Consolas" w:hAnsi="Consolas"/>
          <w:color w:val="F7768E"/>
          <w:shd w:val="clear" w:color="auto" w:fill="1A1B26"/>
        </w:rPr>
        <w:t>]</w:t>
      </w:r>
      <w:r>
        <w:rPr>
          <w:rStyle w:val="HTMLCode"/>
          <w:rFonts w:ascii="Consolas" w:hAnsi="Consolas"/>
          <w:color w:val="9AA5CE"/>
          <w:shd w:val="clear" w:color="auto" w:fill="1A1B26"/>
        </w:rPr>
        <w:t>)</w:t>
      </w:r>
    </w:p>
    <w:p w14:paraId="12FF3EDA" w14:textId="63B3D401" w:rsidR="00F065C5" w:rsidRDefault="00F065C5" w:rsidP="00F065C5">
      <w:pPr>
        <w:shd w:val="clear" w:color="auto" w:fill="FFFFFF"/>
        <w:rPr>
          <w:rFonts w:ascii="Lato" w:hAnsi="Lato"/>
          <w:color w:val="222222"/>
          <w:sz w:val="27"/>
          <w:szCs w:val="27"/>
        </w:rPr>
      </w:pPr>
      <w:r>
        <w:rPr>
          <w:rFonts w:ascii="Lato" w:hAnsi="Lato"/>
          <w:noProof/>
          <w:color w:val="222222"/>
          <w:sz w:val="27"/>
          <w:szCs w:val="27"/>
        </w:rPr>
        <w:drawing>
          <wp:inline distT="0" distB="0" distL="0" distR="0" wp14:anchorId="51FD9C35" wp14:editId="66B25D58">
            <wp:extent cx="3634740" cy="2499360"/>
            <wp:effectExtent l="0" t="0" r="3810" b="0"/>
            <wp:docPr id="1006812367" name="Picture 31" descr="boxplot | Exploratory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boxplot | Exploratory Data Analysi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4740" cy="2499360"/>
                    </a:xfrm>
                    <a:prstGeom prst="rect">
                      <a:avLst/>
                    </a:prstGeom>
                    <a:noFill/>
                    <a:ln>
                      <a:noFill/>
                    </a:ln>
                  </pic:spPr>
                </pic:pic>
              </a:graphicData>
            </a:graphic>
          </wp:inline>
        </w:drawing>
      </w:r>
    </w:p>
    <w:p w14:paraId="6D44EEE6" w14:textId="17B319AE" w:rsidR="00F065C5" w:rsidRDefault="00F065C5" w:rsidP="00A620F2">
      <w:pPr>
        <w:pStyle w:val="Heading4"/>
        <w:numPr>
          <w:ilvl w:val="0"/>
          <w:numId w:val="15"/>
        </w:numPr>
        <w:shd w:val="clear" w:color="auto" w:fill="FFFFFF"/>
        <w:spacing w:before="450"/>
        <w:rPr>
          <w:rFonts w:ascii="Lato" w:hAnsi="Lato"/>
          <w:color w:val="222222"/>
          <w:sz w:val="36"/>
          <w:szCs w:val="36"/>
        </w:rPr>
      </w:pPr>
      <w:r>
        <w:rPr>
          <w:rFonts w:ascii="Lato" w:hAnsi="Lato"/>
          <w:color w:val="222222"/>
          <w:sz w:val="36"/>
          <w:szCs w:val="36"/>
        </w:rPr>
        <w:t>Multivariate analysis with boxplot</w:t>
      </w:r>
      <w:r w:rsidR="00512CEF">
        <w:rPr>
          <w:rFonts w:ascii="Lato" w:hAnsi="Lato"/>
          <w:color w:val="222222"/>
          <w:sz w:val="36"/>
          <w:szCs w:val="36"/>
        </w:rPr>
        <w:t>.</w:t>
      </w:r>
    </w:p>
    <w:p w14:paraId="088DD748" w14:textId="77777777" w:rsidR="00F065C5" w:rsidRDefault="00F065C5" w:rsidP="00F065C5">
      <w:pPr>
        <w:shd w:val="clear" w:color="auto" w:fill="FFFFFF"/>
        <w:spacing w:after="100" w:afterAutospacing="1" w:line="495" w:lineRule="atLeast"/>
        <w:jc w:val="both"/>
        <w:rPr>
          <w:rFonts w:ascii="Lato" w:hAnsi="Lato"/>
          <w:color w:val="222222"/>
          <w:sz w:val="27"/>
          <w:szCs w:val="27"/>
        </w:rPr>
      </w:pPr>
      <w:r>
        <w:rPr>
          <w:rFonts w:ascii="Lato" w:hAnsi="Lato"/>
          <w:color w:val="222222"/>
          <w:sz w:val="27"/>
          <w:szCs w:val="27"/>
        </w:rPr>
        <w:t>Along with age and gender let’s see who has survived and who has not.</w:t>
      </w:r>
    </w:p>
    <w:p w14:paraId="4488A405" w14:textId="77777777" w:rsidR="00F065C5" w:rsidRDefault="00F065C5" w:rsidP="00F065C5">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sns</w:t>
      </w:r>
      <w:r>
        <w:rPr>
          <w:rStyle w:val="hljs-selector-class"/>
          <w:rFonts w:ascii="Consolas" w:hAnsi="Consolas"/>
          <w:color w:val="F7768E"/>
          <w:shd w:val="clear" w:color="auto" w:fill="1A1B26"/>
        </w:rPr>
        <w:t>.boxplot</w:t>
      </w:r>
      <w:proofErr w:type="spellEnd"/>
      <w:proofErr w:type="gramEnd"/>
      <w:r>
        <w:rPr>
          <w:rStyle w:val="HTMLCode"/>
          <w:rFonts w:ascii="Consolas" w:hAnsi="Consolas"/>
          <w:color w:val="9AA5CE"/>
          <w:shd w:val="clear" w:color="auto" w:fill="1A1B26"/>
        </w:rPr>
        <w:t>(data</w:t>
      </w:r>
      <w:r>
        <w:rPr>
          <w:rStyle w:val="hljs-selector-attr"/>
          <w:rFonts w:ascii="Consolas" w:hAnsi="Consolas"/>
          <w:color w:val="F7768E"/>
          <w:shd w:val="clear" w:color="auto" w:fill="1A1B26"/>
        </w:rPr>
        <w:t>[</w:t>
      </w:r>
      <w:r>
        <w:rPr>
          <w:rStyle w:val="hljs-string"/>
          <w:rFonts w:ascii="Consolas" w:hAnsi="Consolas"/>
          <w:color w:val="9ECE6A"/>
          <w:shd w:val="clear" w:color="auto" w:fill="1A1B26"/>
        </w:rPr>
        <w:t>'Sex'</w:t>
      </w:r>
      <w:r>
        <w:rPr>
          <w:rStyle w:val="hljs-selector-attr"/>
          <w:rFonts w:ascii="Consolas" w:hAnsi="Consolas"/>
          <w:color w:val="F7768E"/>
          <w:shd w:val="clear" w:color="auto" w:fill="1A1B26"/>
        </w:rPr>
        <w:t>]</w:t>
      </w:r>
      <w:r>
        <w:rPr>
          <w:rStyle w:val="HTMLCode"/>
          <w:rFonts w:ascii="Consolas" w:hAnsi="Consolas"/>
          <w:color w:val="9AA5CE"/>
          <w:shd w:val="clear" w:color="auto" w:fill="1A1B26"/>
        </w:rPr>
        <w:t>, data</w:t>
      </w:r>
      <w:r>
        <w:rPr>
          <w:rStyle w:val="hljs-selector-attr"/>
          <w:rFonts w:ascii="Consolas" w:hAnsi="Consolas"/>
          <w:color w:val="F7768E"/>
          <w:shd w:val="clear" w:color="auto" w:fill="1A1B26"/>
        </w:rPr>
        <w:t>[</w:t>
      </w:r>
      <w:r>
        <w:rPr>
          <w:rStyle w:val="hljs-string"/>
          <w:rFonts w:ascii="Consolas" w:hAnsi="Consolas"/>
          <w:color w:val="9ECE6A"/>
          <w:shd w:val="clear" w:color="auto" w:fill="1A1B26"/>
        </w:rPr>
        <w:t>"Age"</w:t>
      </w:r>
      <w:r>
        <w:rPr>
          <w:rStyle w:val="hljs-selector-attr"/>
          <w:rFonts w:ascii="Consolas" w:hAnsi="Consolas"/>
          <w:color w:val="F7768E"/>
          <w:shd w:val="clear" w:color="auto" w:fill="1A1B26"/>
        </w:rPr>
        <w:t>]</w:t>
      </w:r>
      <w:r>
        <w:rPr>
          <w:rStyle w:val="HTMLCode"/>
          <w:rFonts w:ascii="Consolas" w:hAnsi="Consolas"/>
          <w:color w:val="9AA5CE"/>
          <w:shd w:val="clear" w:color="auto" w:fill="1A1B26"/>
        </w:rPr>
        <w:t>, data</w:t>
      </w:r>
      <w:r>
        <w:rPr>
          <w:rStyle w:val="hljs-selector-attr"/>
          <w:rFonts w:ascii="Consolas" w:hAnsi="Consolas"/>
          <w:color w:val="F7768E"/>
          <w:shd w:val="clear" w:color="auto" w:fill="1A1B26"/>
        </w:rPr>
        <w:t>[</w:t>
      </w:r>
      <w:r>
        <w:rPr>
          <w:rStyle w:val="hljs-string"/>
          <w:rFonts w:ascii="Consolas" w:hAnsi="Consolas"/>
          <w:color w:val="9ECE6A"/>
          <w:shd w:val="clear" w:color="auto" w:fill="1A1B26"/>
        </w:rPr>
        <w:t>"Survived"</w:t>
      </w:r>
      <w:r>
        <w:rPr>
          <w:rStyle w:val="hljs-selector-attr"/>
          <w:rFonts w:ascii="Consolas" w:hAnsi="Consolas"/>
          <w:color w:val="F7768E"/>
          <w:shd w:val="clear" w:color="auto" w:fill="1A1B26"/>
        </w:rPr>
        <w:t>]</w:t>
      </w:r>
      <w:r>
        <w:rPr>
          <w:rStyle w:val="HTMLCode"/>
          <w:rFonts w:ascii="Consolas" w:hAnsi="Consolas"/>
          <w:color w:val="9AA5CE"/>
          <w:shd w:val="clear" w:color="auto" w:fill="1A1B26"/>
        </w:rPr>
        <w:t>)</w:t>
      </w:r>
    </w:p>
    <w:p w14:paraId="49093CDE" w14:textId="77777777" w:rsidR="00F065C5" w:rsidRDefault="00F065C5" w:rsidP="00F065C5">
      <w:pPr>
        <w:pStyle w:val="HTMLPreformatted"/>
        <w:shd w:val="clear" w:color="auto" w:fill="FFFFFF"/>
        <w:rPr>
          <w:rFonts w:ascii="Consolas" w:hAnsi="Consolas"/>
          <w:color w:val="212529"/>
          <w:sz w:val="24"/>
          <w:szCs w:val="24"/>
        </w:rPr>
      </w:pPr>
      <w:proofErr w:type="spellStart"/>
      <w:proofErr w:type="gramStart"/>
      <w:r>
        <w:rPr>
          <w:rStyle w:val="HTMLCode"/>
          <w:rFonts w:ascii="Consolas" w:hAnsi="Consolas"/>
          <w:color w:val="9AA5CE"/>
          <w:shd w:val="clear" w:color="auto" w:fill="1A1B26"/>
        </w:rPr>
        <w:t>plt</w:t>
      </w:r>
      <w:r>
        <w:rPr>
          <w:rStyle w:val="hljs-selector-class"/>
          <w:rFonts w:ascii="Consolas" w:hAnsi="Consolas"/>
          <w:color w:val="F7768E"/>
          <w:shd w:val="clear" w:color="auto" w:fill="1A1B26"/>
        </w:rPr>
        <w:t>.show</w:t>
      </w:r>
      <w:proofErr w:type="spellEnd"/>
      <w:proofErr w:type="gramEnd"/>
      <w:r>
        <w:rPr>
          <w:rStyle w:val="HTMLCode"/>
          <w:rFonts w:ascii="Consolas" w:hAnsi="Consolas"/>
          <w:color w:val="9AA5CE"/>
          <w:shd w:val="clear" w:color="auto" w:fill="1A1B26"/>
        </w:rPr>
        <w:t>()</w:t>
      </w:r>
    </w:p>
    <w:p w14:paraId="0270DD74" w14:textId="655B76B3" w:rsidR="00F065C5" w:rsidRDefault="00F065C5" w:rsidP="00F065C5">
      <w:pPr>
        <w:shd w:val="clear" w:color="auto" w:fill="FFFFFF"/>
        <w:rPr>
          <w:rFonts w:ascii="Lato" w:hAnsi="Lato"/>
          <w:color w:val="222222"/>
          <w:sz w:val="27"/>
          <w:szCs w:val="27"/>
        </w:rPr>
      </w:pPr>
      <w:r>
        <w:rPr>
          <w:rFonts w:ascii="Lato" w:hAnsi="Lato"/>
          <w:noProof/>
          <w:color w:val="222222"/>
          <w:sz w:val="27"/>
          <w:szCs w:val="27"/>
        </w:rPr>
        <w:drawing>
          <wp:inline distT="0" distB="0" distL="0" distR="0" wp14:anchorId="10A03604" wp14:editId="5BBC642A">
            <wp:extent cx="3634740" cy="2499360"/>
            <wp:effectExtent l="0" t="0" r="3810" b="0"/>
            <wp:docPr id="1534311470" name="Picture 33" descr="boxplot2 | Exploratory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boxplot2 | Exploratory Data Analysi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4740" cy="2499360"/>
                    </a:xfrm>
                    <a:prstGeom prst="rect">
                      <a:avLst/>
                    </a:prstGeom>
                    <a:noFill/>
                    <a:ln>
                      <a:noFill/>
                    </a:ln>
                  </pic:spPr>
                </pic:pic>
              </a:graphicData>
            </a:graphic>
          </wp:inline>
        </w:drawing>
      </w:r>
    </w:p>
    <w:p w14:paraId="187F82A8" w14:textId="77777777" w:rsidR="00F065C5" w:rsidRDefault="00F065C5" w:rsidP="00037F37">
      <w:pPr>
        <w:shd w:val="clear" w:color="auto" w:fill="FFFFFF"/>
        <w:spacing w:after="100" w:afterAutospacing="1" w:line="495" w:lineRule="atLeast"/>
        <w:jc w:val="both"/>
        <w:rPr>
          <w:rFonts w:ascii="Lato" w:hAnsi="Lato"/>
          <w:color w:val="222222"/>
          <w:sz w:val="27"/>
          <w:szCs w:val="27"/>
        </w:rPr>
      </w:pPr>
    </w:p>
    <w:p w14:paraId="73622898" w14:textId="77777777" w:rsidR="00F065C5" w:rsidRDefault="00F065C5" w:rsidP="00037F37">
      <w:pPr>
        <w:shd w:val="clear" w:color="auto" w:fill="FFFFFF"/>
        <w:spacing w:after="100" w:afterAutospacing="1" w:line="495" w:lineRule="atLeast"/>
        <w:jc w:val="both"/>
        <w:rPr>
          <w:rFonts w:ascii="Lato" w:hAnsi="Lato"/>
          <w:color w:val="222222"/>
          <w:sz w:val="27"/>
          <w:szCs w:val="27"/>
        </w:rPr>
      </w:pPr>
    </w:p>
    <w:p w14:paraId="149A9530" w14:textId="4CECDA7D" w:rsidR="00F065C5" w:rsidRDefault="00F065C5" w:rsidP="00A620F2">
      <w:pPr>
        <w:pStyle w:val="Heading4"/>
        <w:numPr>
          <w:ilvl w:val="0"/>
          <w:numId w:val="15"/>
        </w:numPr>
        <w:shd w:val="clear" w:color="auto" w:fill="FFFFFF"/>
        <w:spacing w:before="450"/>
        <w:rPr>
          <w:rFonts w:ascii="Lato" w:hAnsi="Lato"/>
          <w:color w:val="222222"/>
          <w:sz w:val="36"/>
          <w:szCs w:val="36"/>
        </w:rPr>
      </w:pPr>
      <w:proofErr w:type="spellStart"/>
      <w:r>
        <w:rPr>
          <w:rFonts w:ascii="Lato" w:hAnsi="Lato"/>
          <w:color w:val="222222"/>
          <w:sz w:val="36"/>
          <w:szCs w:val="36"/>
        </w:rPr>
        <w:t>Distplot</w:t>
      </w:r>
      <w:proofErr w:type="spellEnd"/>
      <w:r w:rsidR="00512CEF">
        <w:rPr>
          <w:rFonts w:ascii="Lato" w:hAnsi="Lato"/>
          <w:color w:val="222222"/>
          <w:sz w:val="36"/>
          <w:szCs w:val="36"/>
        </w:rPr>
        <w:t>.</w:t>
      </w:r>
    </w:p>
    <w:p w14:paraId="095A058B" w14:textId="77777777" w:rsidR="00F065C5" w:rsidRDefault="00F065C5" w:rsidP="00F065C5">
      <w:pPr>
        <w:shd w:val="clear" w:color="auto" w:fill="FFFFFF"/>
        <w:spacing w:after="100" w:afterAutospacing="1" w:line="495" w:lineRule="atLeast"/>
        <w:jc w:val="both"/>
        <w:rPr>
          <w:rFonts w:ascii="Lato" w:hAnsi="Lato"/>
          <w:color w:val="222222"/>
          <w:sz w:val="27"/>
          <w:szCs w:val="27"/>
        </w:rPr>
      </w:pPr>
      <w:proofErr w:type="spellStart"/>
      <w:r>
        <w:rPr>
          <w:rFonts w:ascii="Lato" w:hAnsi="Lato"/>
          <w:color w:val="222222"/>
          <w:sz w:val="27"/>
          <w:szCs w:val="27"/>
        </w:rPr>
        <w:t>Distplot</w:t>
      </w:r>
      <w:proofErr w:type="spellEnd"/>
      <w:r>
        <w:rPr>
          <w:rFonts w:ascii="Lato" w:hAnsi="Lato"/>
          <w:color w:val="222222"/>
          <w:sz w:val="27"/>
          <w:szCs w:val="27"/>
        </w:rPr>
        <w:t xml:space="preserve"> explains the PDF function using kernel density estimation. </w:t>
      </w:r>
      <w:proofErr w:type="spellStart"/>
      <w:r>
        <w:rPr>
          <w:rFonts w:ascii="Lato" w:hAnsi="Lato"/>
          <w:color w:val="222222"/>
          <w:sz w:val="27"/>
          <w:szCs w:val="27"/>
        </w:rPr>
        <w:t>Distplot</w:t>
      </w:r>
      <w:proofErr w:type="spellEnd"/>
      <w:r>
        <w:rPr>
          <w:rFonts w:ascii="Lato" w:hAnsi="Lato"/>
          <w:color w:val="222222"/>
          <w:sz w:val="27"/>
          <w:szCs w:val="27"/>
        </w:rPr>
        <w:t xml:space="preserve"> does </w:t>
      </w:r>
      <w:r>
        <w:rPr>
          <w:rFonts w:ascii="Lato" w:hAnsi="Lato"/>
          <w:color w:val="222222"/>
          <w:sz w:val="27"/>
          <w:szCs w:val="27"/>
        </w:rPr>
        <w:lastRenderedPageBreak/>
        <w:t xml:space="preserve">not have a </w:t>
      </w:r>
      <w:proofErr w:type="spellStart"/>
      <w:r>
        <w:rPr>
          <w:rFonts w:ascii="Lato" w:hAnsi="Lato"/>
          <w:color w:val="222222"/>
          <w:sz w:val="27"/>
          <w:szCs w:val="27"/>
        </w:rPr>
        <w:t>hue</w:t>
      </w:r>
      <w:proofErr w:type="spellEnd"/>
      <w:r>
        <w:rPr>
          <w:rFonts w:ascii="Lato" w:hAnsi="Lato"/>
          <w:color w:val="222222"/>
          <w:sz w:val="27"/>
          <w:szCs w:val="27"/>
        </w:rPr>
        <w:t xml:space="preserve"> parameter but we can create it. suppose we want to see the probability of people with an age range that of survival probability and find out whose survival probability is high to the age range of death ratio.</w:t>
      </w:r>
    </w:p>
    <w:p w14:paraId="5D935453" w14:textId="77777777" w:rsidR="00F065C5" w:rsidRDefault="00F065C5" w:rsidP="00F065C5">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sns.distplot</w:t>
      </w:r>
      <w:proofErr w:type="spellEnd"/>
      <w:proofErr w:type="gramEnd"/>
      <w:r>
        <w:rPr>
          <w:rStyle w:val="HTMLCode"/>
          <w:rFonts w:ascii="Consolas" w:hAnsi="Consolas"/>
          <w:color w:val="9AA5CE"/>
          <w:shd w:val="clear" w:color="auto" w:fill="1A1B26"/>
        </w:rPr>
        <w:t>(</w:t>
      </w:r>
      <w:r>
        <w:rPr>
          <w:rStyle w:val="hljs-keyword"/>
          <w:rFonts w:ascii="Consolas" w:hAnsi="Consolas"/>
          <w:b/>
          <w:bCs/>
          <w:color w:val="BB9AF7"/>
          <w:shd w:val="clear" w:color="auto" w:fill="1A1B26"/>
        </w:rPr>
        <w:t>data</w:t>
      </w:r>
      <w:r>
        <w:rPr>
          <w:rStyle w:val="HTMLCode"/>
          <w:rFonts w:ascii="Consolas" w:hAnsi="Consolas"/>
          <w:color w:val="9AA5CE"/>
          <w:shd w:val="clear" w:color="auto" w:fill="1A1B26"/>
        </w:rPr>
        <w:t>[</w:t>
      </w:r>
      <w:r>
        <w:rPr>
          <w:rStyle w:val="hljs-keyword"/>
          <w:rFonts w:ascii="Consolas" w:hAnsi="Consolas"/>
          <w:b/>
          <w:bCs/>
          <w:color w:val="BB9AF7"/>
          <w:shd w:val="clear" w:color="auto" w:fill="1A1B26"/>
        </w:rPr>
        <w:t>data</w:t>
      </w:r>
      <w:r>
        <w:rPr>
          <w:rStyle w:val="HTMLCode"/>
          <w:rFonts w:ascii="Consolas" w:hAnsi="Consolas"/>
          <w:color w:val="9AA5CE"/>
          <w:shd w:val="clear" w:color="auto" w:fill="1A1B26"/>
        </w:rPr>
        <w:t>[</w:t>
      </w:r>
      <w:r>
        <w:rPr>
          <w:rStyle w:val="hljs-string"/>
          <w:rFonts w:ascii="Consolas" w:hAnsi="Consolas"/>
          <w:color w:val="9ECE6A"/>
          <w:shd w:val="clear" w:color="auto" w:fill="1A1B26"/>
        </w:rPr>
        <w:t>'Survived'</w:t>
      </w:r>
      <w:r>
        <w:rPr>
          <w:rStyle w:val="HTMLCode"/>
          <w:rFonts w:ascii="Consolas" w:hAnsi="Consolas"/>
          <w:color w:val="9AA5CE"/>
          <w:shd w:val="clear" w:color="auto" w:fill="1A1B26"/>
        </w:rPr>
        <w:t xml:space="preserve">] == </w:t>
      </w:r>
      <w:r>
        <w:rPr>
          <w:rStyle w:val="hljs-number"/>
          <w:rFonts w:ascii="Consolas" w:hAnsi="Consolas"/>
          <w:color w:val="FF9E64"/>
          <w:shd w:val="clear" w:color="auto" w:fill="1A1B26"/>
        </w:rPr>
        <w:t>0</w:t>
      </w:r>
      <w:r>
        <w:rPr>
          <w:rStyle w:val="HTMLCode"/>
          <w:rFonts w:ascii="Consolas" w:hAnsi="Consolas"/>
          <w:color w:val="9AA5CE"/>
          <w:shd w:val="clear" w:color="auto" w:fill="1A1B26"/>
        </w:rPr>
        <w:t>][</w:t>
      </w:r>
      <w:r>
        <w:rPr>
          <w:rStyle w:val="hljs-string"/>
          <w:rFonts w:ascii="Consolas" w:hAnsi="Consolas"/>
          <w:color w:val="9ECE6A"/>
          <w:shd w:val="clear" w:color="auto" w:fill="1A1B26"/>
        </w:rPr>
        <w:t>'Age'</w:t>
      </w:r>
      <w:r>
        <w:rPr>
          <w:rStyle w:val="HTMLCode"/>
          <w:rFonts w:ascii="Consolas" w:hAnsi="Consolas"/>
          <w:color w:val="9AA5CE"/>
          <w:shd w:val="clear" w:color="auto" w:fill="1A1B26"/>
        </w:rPr>
        <w:t xml:space="preserve">], hist=False, </w:t>
      </w:r>
      <w:proofErr w:type="spellStart"/>
      <w:r>
        <w:rPr>
          <w:rStyle w:val="HTMLCode"/>
          <w:rFonts w:ascii="Consolas" w:hAnsi="Consolas"/>
          <w:color w:val="9AA5CE"/>
          <w:shd w:val="clear" w:color="auto" w:fill="1A1B26"/>
        </w:rPr>
        <w:t>color</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"blue"</w:t>
      </w:r>
      <w:r>
        <w:rPr>
          <w:rStyle w:val="HTMLCode"/>
          <w:rFonts w:ascii="Consolas" w:hAnsi="Consolas"/>
          <w:color w:val="9AA5CE"/>
          <w:shd w:val="clear" w:color="auto" w:fill="1A1B26"/>
        </w:rPr>
        <w:t xml:space="preserve">) </w:t>
      </w:r>
    </w:p>
    <w:p w14:paraId="7816E225" w14:textId="77777777" w:rsidR="00F065C5" w:rsidRDefault="00F065C5" w:rsidP="00F065C5">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sns.distplot</w:t>
      </w:r>
      <w:proofErr w:type="spellEnd"/>
      <w:proofErr w:type="gramEnd"/>
      <w:r>
        <w:rPr>
          <w:rStyle w:val="HTMLCode"/>
          <w:rFonts w:ascii="Consolas" w:hAnsi="Consolas"/>
          <w:color w:val="9AA5CE"/>
          <w:shd w:val="clear" w:color="auto" w:fill="1A1B26"/>
        </w:rPr>
        <w:t>(</w:t>
      </w:r>
      <w:r>
        <w:rPr>
          <w:rStyle w:val="hljs-keyword"/>
          <w:rFonts w:ascii="Consolas" w:hAnsi="Consolas"/>
          <w:b/>
          <w:bCs/>
          <w:color w:val="BB9AF7"/>
          <w:shd w:val="clear" w:color="auto" w:fill="1A1B26"/>
        </w:rPr>
        <w:t>data</w:t>
      </w:r>
      <w:r>
        <w:rPr>
          <w:rStyle w:val="HTMLCode"/>
          <w:rFonts w:ascii="Consolas" w:hAnsi="Consolas"/>
          <w:color w:val="9AA5CE"/>
          <w:shd w:val="clear" w:color="auto" w:fill="1A1B26"/>
        </w:rPr>
        <w:t>[</w:t>
      </w:r>
      <w:r>
        <w:rPr>
          <w:rStyle w:val="hljs-keyword"/>
          <w:rFonts w:ascii="Consolas" w:hAnsi="Consolas"/>
          <w:b/>
          <w:bCs/>
          <w:color w:val="BB9AF7"/>
          <w:shd w:val="clear" w:color="auto" w:fill="1A1B26"/>
        </w:rPr>
        <w:t>data</w:t>
      </w:r>
      <w:r>
        <w:rPr>
          <w:rStyle w:val="HTMLCode"/>
          <w:rFonts w:ascii="Consolas" w:hAnsi="Consolas"/>
          <w:color w:val="9AA5CE"/>
          <w:shd w:val="clear" w:color="auto" w:fill="1A1B26"/>
        </w:rPr>
        <w:t>[</w:t>
      </w:r>
      <w:r>
        <w:rPr>
          <w:rStyle w:val="hljs-string"/>
          <w:rFonts w:ascii="Consolas" w:hAnsi="Consolas"/>
          <w:color w:val="9ECE6A"/>
          <w:shd w:val="clear" w:color="auto" w:fill="1A1B26"/>
        </w:rPr>
        <w:t>'Survived'</w:t>
      </w:r>
      <w:r>
        <w:rPr>
          <w:rStyle w:val="HTMLCode"/>
          <w:rFonts w:ascii="Consolas" w:hAnsi="Consolas"/>
          <w:color w:val="9AA5CE"/>
          <w:shd w:val="clear" w:color="auto" w:fill="1A1B26"/>
        </w:rPr>
        <w:t xml:space="preserve">] == </w:t>
      </w:r>
      <w:r>
        <w:rPr>
          <w:rStyle w:val="hljs-number"/>
          <w:rFonts w:ascii="Consolas" w:hAnsi="Consolas"/>
          <w:color w:val="FF9E64"/>
          <w:shd w:val="clear" w:color="auto" w:fill="1A1B26"/>
        </w:rPr>
        <w:t>1</w:t>
      </w:r>
      <w:r>
        <w:rPr>
          <w:rStyle w:val="HTMLCode"/>
          <w:rFonts w:ascii="Consolas" w:hAnsi="Consolas"/>
          <w:color w:val="9AA5CE"/>
          <w:shd w:val="clear" w:color="auto" w:fill="1A1B26"/>
        </w:rPr>
        <w:t>][</w:t>
      </w:r>
      <w:r>
        <w:rPr>
          <w:rStyle w:val="hljs-string"/>
          <w:rFonts w:ascii="Consolas" w:hAnsi="Consolas"/>
          <w:color w:val="9ECE6A"/>
          <w:shd w:val="clear" w:color="auto" w:fill="1A1B26"/>
        </w:rPr>
        <w:t>'Age'</w:t>
      </w:r>
      <w:r>
        <w:rPr>
          <w:rStyle w:val="HTMLCode"/>
          <w:rFonts w:ascii="Consolas" w:hAnsi="Consolas"/>
          <w:color w:val="9AA5CE"/>
          <w:shd w:val="clear" w:color="auto" w:fill="1A1B26"/>
        </w:rPr>
        <w:t xml:space="preserve">], hist=False, </w:t>
      </w:r>
      <w:proofErr w:type="spellStart"/>
      <w:r>
        <w:rPr>
          <w:rStyle w:val="HTMLCode"/>
          <w:rFonts w:ascii="Consolas" w:hAnsi="Consolas"/>
          <w:color w:val="9AA5CE"/>
          <w:shd w:val="clear" w:color="auto" w:fill="1A1B26"/>
        </w:rPr>
        <w:t>color</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"orange"</w:t>
      </w:r>
      <w:r>
        <w:rPr>
          <w:rStyle w:val="HTMLCode"/>
          <w:rFonts w:ascii="Consolas" w:hAnsi="Consolas"/>
          <w:color w:val="9AA5CE"/>
          <w:shd w:val="clear" w:color="auto" w:fill="1A1B26"/>
        </w:rPr>
        <w:t>)</w:t>
      </w:r>
    </w:p>
    <w:p w14:paraId="20EE9829" w14:textId="77777777" w:rsidR="00F065C5" w:rsidRDefault="00F065C5" w:rsidP="00F065C5">
      <w:pPr>
        <w:pStyle w:val="HTMLPreformatted"/>
        <w:shd w:val="clear" w:color="auto" w:fill="FFFFFF"/>
        <w:rPr>
          <w:rFonts w:ascii="Consolas" w:hAnsi="Consolas"/>
          <w:color w:val="212529"/>
          <w:sz w:val="24"/>
          <w:szCs w:val="24"/>
        </w:rPr>
      </w:pPr>
      <w:proofErr w:type="spellStart"/>
      <w:proofErr w:type="gramStart"/>
      <w:r>
        <w:rPr>
          <w:rStyle w:val="HTMLCode"/>
          <w:rFonts w:ascii="Consolas" w:hAnsi="Consolas"/>
          <w:color w:val="9AA5CE"/>
          <w:shd w:val="clear" w:color="auto" w:fill="1A1B26"/>
        </w:rPr>
        <w:t>plt.show</w:t>
      </w:r>
      <w:proofErr w:type="spellEnd"/>
      <w:proofErr w:type="gramEnd"/>
      <w:r>
        <w:rPr>
          <w:rStyle w:val="HTMLCode"/>
          <w:rFonts w:ascii="Consolas" w:hAnsi="Consolas"/>
          <w:color w:val="9AA5CE"/>
          <w:shd w:val="clear" w:color="auto" w:fill="1A1B26"/>
        </w:rPr>
        <w:t>()</w:t>
      </w:r>
    </w:p>
    <w:p w14:paraId="7C5013F7" w14:textId="4A503A43" w:rsidR="00F065C5" w:rsidRDefault="00F065C5" w:rsidP="00F065C5">
      <w:pPr>
        <w:shd w:val="clear" w:color="auto" w:fill="FFFFFF"/>
        <w:rPr>
          <w:rFonts w:ascii="Lato" w:hAnsi="Lato"/>
          <w:color w:val="222222"/>
          <w:sz w:val="27"/>
          <w:szCs w:val="27"/>
        </w:rPr>
      </w:pPr>
      <w:r>
        <w:rPr>
          <w:rFonts w:ascii="Lato" w:hAnsi="Lato"/>
          <w:noProof/>
          <w:color w:val="222222"/>
          <w:sz w:val="27"/>
          <w:szCs w:val="27"/>
        </w:rPr>
        <w:drawing>
          <wp:inline distT="0" distB="0" distL="0" distR="0" wp14:anchorId="28C1244E" wp14:editId="0C58EB86">
            <wp:extent cx="3794760" cy="2499360"/>
            <wp:effectExtent l="0" t="0" r="0" b="0"/>
            <wp:docPr id="209566738" name="Picture 34" descr="density pl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density plot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4760" cy="2499360"/>
                    </a:xfrm>
                    <a:prstGeom prst="rect">
                      <a:avLst/>
                    </a:prstGeom>
                    <a:noFill/>
                    <a:ln>
                      <a:noFill/>
                    </a:ln>
                  </pic:spPr>
                </pic:pic>
              </a:graphicData>
            </a:graphic>
          </wp:inline>
        </w:drawing>
      </w:r>
    </w:p>
    <w:p w14:paraId="32A74D66" w14:textId="77777777" w:rsidR="00F065C5" w:rsidRDefault="00F065C5" w:rsidP="00037F37">
      <w:pPr>
        <w:shd w:val="clear" w:color="auto" w:fill="FFFFFF"/>
        <w:spacing w:after="100" w:afterAutospacing="1" w:line="495" w:lineRule="atLeast"/>
        <w:jc w:val="both"/>
        <w:rPr>
          <w:rFonts w:ascii="Lato" w:hAnsi="Lato"/>
          <w:color w:val="222222"/>
          <w:sz w:val="27"/>
          <w:szCs w:val="27"/>
        </w:rPr>
      </w:pPr>
    </w:p>
    <w:p w14:paraId="0DDC0B6D" w14:textId="3586C2AE" w:rsidR="00F065C5" w:rsidRDefault="00F065C5" w:rsidP="00A620F2">
      <w:pPr>
        <w:pStyle w:val="Heading3"/>
        <w:numPr>
          <w:ilvl w:val="0"/>
          <w:numId w:val="15"/>
        </w:numPr>
        <w:shd w:val="clear" w:color="auto" w:fill="FFFFFF"/>
        <w:spacing w:before="0"/>
        <w:rPr>
          <w:rFonts w:ascii="Lato" w:hAnsi="Lato"/>
          <w:color w:val="222222"/>
          <w:sz w:val="36"/>
          <w:szCs w:val="36"/>
        </w:rPr>
      </w:pPr>
      <w:r>
        <w:rPr>
          <w:rFonts w:ascii="Lato" w:hAnsi="Lato"/>
          <w:color w:val="222222"/>
          <w:sz w:val="36"/>
          <w:szCs w:val="36"/>
        </w:rPr>
        <w:t>Heatmap</w:t>
      </w:r>
      <w:r w:rsidR="00512CEF">
        <w:rPr>
          <w:rFonts w:ascii="Lato" w:hAnsi="Lato"/>
          <w:color w:val="222222"/>
          <w:sz w:val="36"/>
          <w:szCs w:val="36"/>
        </w:rPr>
        <w:t>.</w:t>
      </w:r>
    </w:p>
    <w:p w14:paraId="4DAF042D" w14:textId="77777777" w:rsidR="00F065C5" w:rsidRDefault="00F065C5" w:rsidP="00F065C5">
      <w:pPr>
        <w:shd w:val="clear" w:color="auto" w:fill="FFFFFF"/>
        <w:spacing w:after="100" w:afterAutospacing="1" w:line="495" w:lineRule="atLeast"/>
        <w:jc w:val="both"/>
        <w:rPr>
          <w:rFonts w:ascii="Lato" w:hAnsi="Lato"/>
          <w:color w:val="222222"/>
          <w:sz w:val="27"/>
          <w:szCs w:val="27"/>
        </w:rPr>
      </w:pPr>
      <w:r>
        <w:rPr>
          <w:rFonts w:ascii="Lato" w:hAnsi="Lato"/>
          <w:color w:val="222222"/>
          <w:sz w:val="27"/>
          <w:szCs w:val="27"/>
        </w:rPr>
        <w:t>If you have ever used a crosstab function of pandas then Heatmap is a similar visual representation of that only. It basically shows that how much presence of one category concerning another category is present in the dataset. let me show first with crosstab and then with heatmap.</w:t>
      </w:r>
    </w:p>
    <w:p w14:paraId="4E40194C" w14:textId="77777777" w:rsidR="00F065C5" w:rsidRDefault="00F065C5" w:rsidP="00F065C5">
      <w:pPr>
        <w:pStyle w:val="HTMLPreformatted"/>
        <w:shd w:val="clear" w:color="auto" w:fill="FFFFFF"/>
        <w:rPr>
          <w:rFonts w:ascii="Consolas" w:hAnsi="Consolas"/>
          <w:color w:val="212529"/>
          <w:sz w:val="24"/>
          <w:szCs w:val="24"/>
        </w:rPr>
      </w:pPr>
      <w:proofErr w:type="spellStart"/>
      <w:proofErr w:type="gramStart"/>
      <w:r>
        <w:rPr>
          <w:rStyle w:val="HTMLCode"/>
          <w:rFonts w:ascii="Consolas" w:hAnsi="Consolas"/>
          <w:color w:val="9AA5CE"/>
          <w:shd w:val="clear" w:color="auto" w:fill="1A1B26"/>
        </w:rPr>
        <w:t>pd</w:t>
      </w:r>
      <w:r>
        <w:rPr>
          <w:rStyle w:val="hljs-selector-class"/>
          <w:rFonts w:ascii="Consolas" w:hAnsi="Consolas"/>
          <w:color w:val="F7768E"/>
          <w:shd w:val="clear" w:color="auto" w:fill="1A1B26"/>
        </w:rPr>
        <w:t>.crosstab</w:t>
      </w:r>
      <w:proofErr w:type="spellEnd"/>
      <w:proofErr w:type="gramEnd"/>
      <w:r>
        <w:rPr>
          <w:rStyle w:val="HTMLCode"/>
          <w:rFonts w:ascii="Consolas" w:hAnsi="Consolas"/>
          <w:color w:val="9AA5CE"/>
          <w:shd w:val="clear" w:color="auto" w:fill="1A1B26"/>
        </w:rPr>
        <w:t>(data</w:t>
      </w:r>
      <w:r>
        <w:rPr>
          <w:rStyle w:val="hljs-selector-attr"/>
          <w:rFonts w:ascii="Consolas" w:hAnsi="Consolas"/>
          <w:color w:val="F7768E"/>
          <w:shd w:val="clear" w:color="auto" w:fill="1A1B26"/>
        </w:rPr>
        <w:t>[</w:t>
      </w:r>
      <w:r>
        <w:rPr>
          <w:rStyle w:val="hljs-string"/>
          <w:rFonts w:ascii="Consolas" w:hAnsi="Consolas"/>
          <w:color w:val="9ECE6A"/>
          <w:shd w:val="clear" w:color="auto" w:fill="1A1B26"/>
        </w:rPr>
        <w:t>'</w:t>
      </w:r>
      <w:proofErr w:type="spellStart"/>
      <w:r>
        <w:rPr>
          <w:rStyle w:val="hljs-string"/>
          <w:rFonts w:ascii="Consolas" w:hAnsi="Consolas"/>
          <w:color w:val="9ECE6A"/>
          <w:shd w:val="clear" w:color="auto" w:fill="1A1B26"/>
        </w:rPr>
        <w:t>Pclass</w:t>
      </w:r>
      <w:proofErr w:type="spellEnd"/>
      <w:r>
        <w:rPr>
          <w:rStyle w:val="hljs-string"/>
          <w:rFonts w:ascii="Consolas" w:hAnsi="Consolas"/>
          <w:color w:val="9ECE6A"/>
          <w:shd w:val="clear" w:color="auto" w:fill="1A1B26"/>
        </w:rPr>
        <w:t>'</w:t>
      </w:r>
      <w:r>
        <w:rPr>
          <w:rStyle w:val="hljs-selector-attr"/>
          <w:rFonts w:ascii="Consolas" w:hAnsi="Consolas"/>
          <w:color w:val="F7768E"/>
          <w:shd w:val="clear" w:color="auto" w:fill="1A1B26"/>
        </w:rPr>
        <w:t>]</w:t>
      </w:r>
      <w:r>
        <w:rPr>
          <w:rStyle w:val="HTMLCode"/>
          <w:rFonts w:ascii="Consolas" w:hAnsi="Consolas"/>
          <w:color w:val="9AA5CE"/>
          <w:shd w:val="clear" w:color="auto" w:fill="1A1B26"/>
        </w:rPr>
        <w:t>, data</w:t>
      </w:r>
      <w:r>
        <w:rPr>
          <w:rStyle w:val="hljs-selector-attr"/>
          <w:rFonts w:ascii="Consolas" w:hAnsi="Consolas"/>
          <w:color w:val="F7768E"/>
          <w:shd w:val="clear" w:color="auto" w:fill="1A1B26"/>
        </w:rPr>
        <w:t>[</w:t>
      </w:r>
      <w:r>
        <w:rPr>
          <w:rStyle w:val="hljs-string"/>
          <w:rFonts w:ascii="Consolas" w:hAnsi="Consolas"/>
          <w:color w:val="9ECE6A"/>
          <w:shd w:val="clear" w:color="auto" w:fill="1A1B26"/>
        </w:rPr>
        <w:t>'Survived'</w:t>
      </w:r>
      <w:r>
        <w:rPr>
          <w:rStyle w:val="hljs-selector-attr"/>
          <w:rFonts w:ascii="Consolas" w:hAnsi="Consolas"/>
          <w:color w:val="F7768E"/>
          <w:shd w:val="clear" w:color="auto" w:fill="1A1B26"/>
        </w:rPr>
        <w:t>]</w:t>
      </w:r>
      <w:r>
        <w:rPr>
          <w:rStyle w:val="HTMLCode"/>
          <w:rFonts w:ascii="Consolas" w:hAnsi="Consolas"/>
          <w:color w:val="9AA5CE"/>
          <w:shd w:val="clear" w:color="auto" w:fill="1A1B26"/>
        </w:rPr>
        <w:t>)</w:t>
      </w:r>
    </w:p>
    <w:p w14:paraId="0C17687B" w14:textId="2D6F038D" w:rsidR="00F065C5" w:rsidRDefault="00F065C5" w:rsidP="00F065C5">
      <w:pPr>
        <w:shd w:val="clear" w:color="auto" w:fill="FFFFFF"/>
        <w:rPr>
          <w:rFonts w:ascii="Lato" w:hAnsi="Lato"/>
          <w:color w:val="222222"/>
          <w:sz w:val="27"/>
          <w:szCs w:val="27"/>
        </w:rPr>
      </w:pPr>
      <w:r>
        <w:rPr>
          <w:rFonts w:ascii="Lato" w:hAnsi="Lato"/>
          <w:noProof/>
          <w:color w:val="222222"/>
          <w:sz w:val="27"/>
          <w:szCs w:val="27"/>
        </w:rPr>
        <w:drawing>
          <wp:inline distT="0" distB="0" distL="0" distR="0" wp14:anchorId="7563B9CE" wp14:editId="30BBBDD9">
            <wp:extent cx="3040380" cy="2430780"/>
            <wp:effectExtent l="0" t="0" r="7620" b="7620"/>
            <wp:docPr id="984199348" name="Picture 35" descr="cross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crossta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0380" cy="2430780"/>
                    </a:xfrm>
                    <a:prstGeom prst="rect">
                      <a:avLst/>
                    </a:prstGeom>
                    <a:noFill/>
                    <a:ln>
                      <a:noFill/>
                    </a:ln>
                  </pic:spPr>
                </pic:pic>
              </a:graphicData>
            </a:graphic>
          </wp:inline>
        </w:drawing>
      </w:r>
    </w:p>
    <w:p w14:paraId="5EDECEEF" w14:textId="77777777" w:rsidR="00F065C5" w:rsidRDefault="00F065C5" w:rsidP="00037F37">
      <w:pPr>
        <w:shd w:val="clear" w:color="auto" w:fill="FFFFFF"/>
        <w:spacing w:after="100" w:afterAutospacing="1" w:line="495" w:lineRule="atLeast"/>
        <w:jc w:val="both"/>
        <w:rPr>
          <w:rFonts w:ascii="Lato" w:hAnsi="Lato"/>
          <w:color w:val="222222"/>
          <w:sz w:val="27"/>
          <w:szCs w:val="27"/>
        </w:rPr>
      </w:pPr>
    </w:p>
    <w:p w14:paraId="630180D3" w14:textId="77777777" w:rsidR="00F065C5" w:rsidRDefault="00F065C5" w:rsidP="00037F37">
      <w:pPr>
        <w:shd w:val="clear" w:color="auto" w:fill="FFFFFF"/>
        <w:spacing w:after="100" w:afterAutospacing="1" w:line="495" w:lineRule="atLeast"/>
        <w:jc w:val="both"/>
        <w:rPr>
          <w:rFonts w:ascii="Lato" w:hAnsi="Lato"/>
          <w:color w:val="222222"/>
          <w:sz w:val="27"/>
          <w:szCs w:val="27"/>
        </w:rPr>
      </w:pPr>
    </w:p>
    <w:p w14:paraId="5DC6064B" w14:textId="77777777" w:rsidR="00F065C5" w:rsidRPr="00F065C5" w:rsidRDefault="00F065C5" w:rsidP="00F065C5">
      <w:pPr>
        <w:widowControl/>
        <w:shd w:val="clear" w:color="auto" w:fill="FFFFFF"/>
        <w:autoSpaceDE/>
        <w:autoSpaceDN/>
        <w:spacing w:after="100" w:afterAutospacing="1" w:line="495" w:lineRule="atLeast"/>
        <w:jc w:val="both"/>
        <w:rPr>
          <w:rFonts w:ascii="Lato" w:hAnsi="Lato"/>
          <w:color w:val="222222"/>
          <w:sz w:val="27"/>
          <w:szCs w:val="27"/>
          <w:lang w:val="en-IN" w:eastAsia="en-IN"/>
        </w:rPr>
      </w:pPr>
      <w:r w:rsidRPr="00F065C5">
        <w:rPr>
          <w:rFonts w:ascii="Lato" w:hAnsi="Lato"/>
          <w:color w:val="222222"/>
          <w:sz w:val="27"/>
          <w:szCs w:val="27"/>
          <w:lang w:val="en-IN" w:eastAsia="en-IN"/>
        </w:rPr>
        <w:t>Now with heatmap, we have to find how many people survived and died.</w:t>
      </w:r>
    </w:p>
    <w:p w14:paraId="10EC5160" w14:textId="77777777" w:rsidR="00F065C5" w:rsidRPr="00F065C5" w:rsidRDefault="00F065C5" w:rsidP="00F065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212529"/>
          <w:sz w:val="24"/>
          <w:szCs w:val="24"/>
          <w:lang w:val="en-IN" w:eastAsia="en-IN"/>
        </w:rPr>
      </w:pPr>
      <w:proofErr w:type="spellStart"/>
      <w:proofErr w:type="gramStart"/>
      <w:r w:rsidRPr="00F065C5">
        <w:rPr>
          <w:rFonts w:ascii="Consolas" w:hAnsi="Consolas" w:cs="Courier New"/>
          <w:color w:val="9AA5CE"/>
          <w:sz w:val="20"/>
          <w:szCs w:val="20"/>
          <w:shd w:val="clear" w:color="auto" w:fill="1A1B26"/>
          <w:lang w:val="en-IN" w:eastAsia="en-IN"/>
        </w:rPr>
        <w:t>sns</w:t>
      </w:r>
      <w:r w:rsidRPr="00F065C5">
        <w:rPr>
          <w:rFonts w:ascii="Consolas" w:hAnsi="Consolas" w:cs="Courier New"/>
          <w:color w:val="F7768E"/>
          <w:sz w:val="20"/>
          <w:szCs w:val="20"/>
          <w:shd w:val="clear" w:color="auto" w:fill="1A1B26"/>
          <w:lang w:val="en-IN" w:eastAsia="en-IN"/>
        </w:rPr>
        <w:t>.heatmap</w:t>
      </w:r>
      <w:proofErr w:type="spellEnd"/>
      <w:proofErr w:type="gramEnd"/>
      <w:r w:rsidRPr="00F065C5">
        <w:rPr>
          <w:rFonts w:ascii="Consolas" w:hAnsi="Consolas" w:cs="Courier New"/>
          <w:color w:val="9AA5CE"/>
          <w:sz w:val="20"/>
          <w:szCs w:val="20"/>
          <w:shd w:val="clear" w:color="auto" w:fill="1A1B26"/>
          <w:lang w:val="en-IN" w:eastAsia="en-IN"/>
        </w:rPr>
        <w:t>(</w:t>
      </w:r>
      <w:proofErr w:type="spellStart"/>
      <w:r w:rsidRPr="00F065C5">
        <w:rPr>
          <w:rFonts w:ascii="Consolas" w:hAnsi="Consolas" w:cs="Courier New"/>
          <w:color w:val="9AA5CE"/>
          <w:sz w:val="20"/>
          <w:szCs w:val="20"/>
          <w:shd w:val="clear" w:color="auto" w:fill="1A1B26"/>
          <w:lang w:val="en-IN" w:eastAsia="en-IN"/>
        </w:rPr>
        <w:t>pd</w:t>
      </w:r>
      <w:r w:rsidRPr="00F065C5">
        <w:rPr>
          <w:rFonts w:ascii="Consolas" w:hAnsi="Consolas" w:cs="Courier New"/>
          <w:color w:val="F7768E"/>
          <w:sz w:val="20"/>
          <w:szCs w:val="20"/>
          <w:shd w:val="clear" w:color="auto" w:fill="1A1B26"/>
          <w:lang w:val="en-IN" w:eastAsia="en-IN"/>
        </w:rPr>
        <w:t>.crosstab</w:t>
      </w:r>
      <w:proofErr w:type="spellEnd"/>
      <w:r w:rsidRPr="00F065C5">
        <w:rPr>
          <w:rFonts w:ascii="Consolas" w:hAnsi="Consolas" w:cs="Courier New"/>
          <w:color w:val="9AA5CE"/>
          <w:sz w:val="20"/>
          <w:szCs w:val="20"/>
          <w:shd w:val="clear" w:color="auto" w:fill="1A1B26"/>
          <w:lang w:val="en-IN" w:eastAsia="en-IN"/>
        </w:rPr>
        <w:t>(data</w:t>
      </w:r>
      <w:r w:rsidRPr="00F065C5">
        <w:rPr>
          <w:rFonts w:ascii="Consolas" w:hAnsi="Consolas" w:cs="Courier New"/>
          <w:color w:val="F7768E"/>
          <w:sz w:val="20"/>
          <w:szCs w:val="20"/>
          <w:shd w:val="clear" w:color="auto" w:fill="1A1B26"/>
          <w:lang w:val="en-IN" w:eastAsia="en-IN"/>
        </w:rPr>
        <w:t>[</w:t>
      </w:r>
      <w:r w:rsidRPr="00F065C5">
        <w:rPr>
          <w:rFonts w:ascii="Consolas" w:hAnsi="Consolas" w:cs="Courier New"/>
          <w:color w:val="9ECE6A"/>
          <w:sz w:val="20"/>
          <w:szCs w:val="20"/>
          <w:shd w:val="clear" w:color="auto" w:fill="1A1B26"/>
          <w:lang w:val="en-IN" w:eastAsia="en-IN"/>
        </w:rPr>
        <w:t>'</w:t>
      </w:r>
      <w:proofErr w:type="spellStart"/>
      <w:r w:rsidRPr="00F065C5">
        <w:rPr>
          <w:rFonts w:ascii="Consolas" w:hAnsi="Consolas" w:cs="Courier New"/>
          <w:color w:val="9ECE6A"/>
          <w:sz w:val="20"/>
          <w:szCs w:val="20"/>
          <w:shd w:val="clear" w:color="auto" w:fill="1A1B26"/>
          <w:lang w:val="en-IN" w:eastAsia="en-IN"/>
        </w:rPr>
        <w:t>Pclass</w:t>
      </w:r>
      <w:proofErr w:type="spellEnd"/>
      <w:r w:rsidRPr="00F065C5">
        <w:rPr>
          <w:rFonts w:ascii="Consolas" w:hAnsi="Consolas" w:cs="Courier New"/>
          <w:color w:val="9ECE6A"/>
          <w:sz w:val="20"/>
          <w:szCs w:val="20"/>
          <w:shd w:val="clear" w:color="auto" w:fill="1A1B26"/>
          <w:lang w:val="en-IN" w:eastAsia="en-IN"/>
        </w:rPr>
        <w:t>'</w:t>
      </w:r>
      <w:r w:rsidRPr="00F065C5">
        <w:rPr>
          <w:rFonts w:ascii="Consolas" w:hAnsi="Consolas" w:cs="Courier New"/>
          <w:color w:val="F7768E"/>
          <w:sz w:val="20"/>
          <w:szCs w:val="20"/>
          <w:shd w:val="clear" w:color="auto" w:fill="1A1B26"/>
          <w:lang w:val="en-IN" w:eastAsia="en-IN"/>
        </w:rPr>
        <w:t>]</w:t>
      </w:r>
      <w:r w:rsidRPr="00F065C5">
        <w:rPr>
          <w:rFonts w:ascii="Consolas" w:hAnsi="Consolas" w:cs="Courier New"/>
          <w:color w:val="9AA5CE"/>
          <w:sz w:val="20"/>
          <w:szCs w:val="20"/>
          <w:shd w:val="clear" w:color="auto" w:fill="1A1B26"/>
          <w:lang w:val="en-IN" w:eastAsia="en-IN"/>
        </w:rPr>
        <w:t>, data</w:t>
      </w:r>
      <w:r w:rsidRPr="00F065C5">
        <w:rPr>
          <w:rFonts w:ascii="Consolas" w:hAnsi="Consolas" w:cs="Courier New"/>
          <w:color w:val="F7768E"/>
          <w:sz w:val="20"/>
          <w:szCs w:val="20"/>
          <w:shd w:val="clear" w:color="auto" w:fill="1A1B26"/>
          <w:lang w:val="en-IN" w:eastAsia="en-IN"/>
        </w:rPr>
        <w:t>[</w:t>
      </w:r>
      <w:r w:rsidRPr="00F065C5">
        <w:rPr>
          <w:rFonts w:ascii="Consolas" w:hAnsi="Consolas" w:cs="Courier New"/>
          <w:color w:val="9ECE6A"/>
          <w:sz w:val="20"/>
          <w:szCs w:val="20"/>
          <w:shd w:val="clear" w:color="auto" w:fill="1A1B26"/>
          <w:lang w:val="en-IN" w:eastAsia="en-IN"/>
        </w:rPr>
        <w:t>'Survived'</w:t>
      </w:r>
      <w:r w:rsidRPr="00F065C5">
        <w:rPr>
          <w:rFonts w:ascii="Consolas" w:hAnsi="Consolas" w:cs="Courier New"/>
          <w:color w:val="F7768E"/>
          <w:sz w:val="20"/>
          <w:szCs w:val="20"/>
          <w:shd w:val="clear" w:color="auto" w:fill="1A1B26"/>
          <w:lang w:val="en-IN" w:eastAsia="en-IN"/>
        </w:rPr>
        <w:t>]</w:t>
      </w:r>
      <w:r w:rsidRPr="00F065C5">
        <w:rPr>
          <w:rFonts w:ascii="Consolas" w:hAnsi="Consolas" w:cs="Courier New"/>
          <w:color w:val="9AA5CE"/>
          <w:sz w:val="20"/>
          <w:szCs w:val="20"/>
          <w:shd w:val="clear" w:color="auto" w:fill="1A1B26"/>
          <w:lang w:val="en-IN" w:eastAsia="en-IN"/>
        </w:rPr>
        <w:t>))</w:t>
      </w:r>
    </w:p>
    <w:p w14:paraId="54FA9974" w14:textId="5B716360" w:rsidR="00F065C5" w:rsidRPr="00F065C5" w:rsidRDefault="00F065C5" w:rsidP="00F065C5">
      <w:pPr>
        <w:widowControl/>
        <w:shd w:val="clear" w:color="auto" w:fill="FFFFFF"/>
        <w:autoSpaceDE/>
        <w:autoSpaceDN/>
        <w:rPr>
          <w:rFonts w:ascii="Lato" w:hAnsi="Lato"/>
          <w:color w:val="222222"/>
          <w:sz w:val="27"/>
          <w:szCs w:val="27"/>
          <w:lang w:val="en-IN" w:eastAsia="en-IN"/>
        </w:rPr>
      </w:pPr>
      <w:r w:rsidRPr="00F065C5">
        <w:rPr>
          <w:rFonts w:ascii="Lato" w:hAnsi="Lato"/>
          <w:noProof/>
          <w:color w:val="222222"/>
          <w:sz w:val="27"/>
          <w:szCs w:val="27"/>
          <w:lang w:val="en-IN" w:eastAsia="en-IN"/>
        </w:rPr>
        <w:drawing>
          <wp:inline distT="0" distB="0" distL="0" distR="0" wp14:anchorId="64459DDD" wp14:editId="7970120D">
            <wp:extent cx="3489960" cy="2499360"/>
            <wp:effectExtent l="0" t="0" r="0" b="0"/>
            <wp:docPr id="303962126" name="Picture 36" descr="hea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eatma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89960" cy="2499360"/>
                    </a:xfrm>
                    <a:prstGeom prst="rect">
                      <a:avLst/>
                    </a:prstGeom>
                    <a:noFill/>
                    <a:ln>
                      <a:noFill/>
                    </a:ln>
                  </pic:spPr>
                </pic:pic>
              </a:graphicData>
            </a:graphic>
          </wp:inline>
        </w:drawing>
      </w:r>
    </w:p>
    <w:p w14:paraId="5D384EFB" w14:textId="77777777" w:rsidR="00F065C5" w:rsidRDefault="00F065C5" w:rsidP="00037F37">
      <w:pPr>
        <w:shd w:val="clear" w:color="auto" w:fill="FFFFFF"/>
        <w:spacing w:after="100" w:afterAutospacing="1" w:line="495" w:lineRule="atLeast"/>
        <w:jc w:val="both"/>
        <w:rPr>
          <w:rFonts w:ascii="Lato" w:hAnsi="Lato"/>
          <w:color w:val="222222"/>
          <w:sz w:val="27"/>
          <w:szCs w:val="27"/>
        </w:rPr>
      </w:pPr>
    </w:p>
    <w:p w14:paraId="6FB866C3" w14:textId="77777777" w:rsidR="00F065C5" w:rsidRDefault="00F065C5" w:rsidP="00037F37">
      <w:pPr>
        <w:shd w:val="clear" w:color="auto" w:fill="FFFFFF"/>
        <w:spacing w:after="100" w:afterAutospacing="1" w:line="495" w:lineRule="atLeast"/>
        <w:jc w:val="both"/>
        <w:rPr>
          <w:rFonts w:ascii="Lato" w:hAnsi="Lato"/>
          <w:color w:val="222222"/>
          <w:sz w:val="27"/>
          <w:szCs w:val="27"/>
        </w:rPr>
      </w:pPr>
    </w:p>
    <w:p w14:paraId="66574D66" w14:textId="0DE75BD0" w:rsidR="00F065C5" w:rsidRDefault="00F065C5" w:rsidP="00A620F2">
      <w:pPr>
        <w:pStyle w:val="Heading4"/>
        <w:numPr>
          <w:ilvl w:val="0"/>
          <w:numId w:val="15"/>
        </w:numPr>
        <w:shd w:val="clear" w:color="auto" w:fill="FFFFFF"/>
        <w:spacing w:before="450"/>
        <w:rPr>
          <w:rFonts w:ascii="Lato" w:hAnsi="Lato"/>
          <w:color w:val="222222"/>
          <w:sz w:val="36"/>
          <w:szCs w:val="36"/>
        </w:rPr>
      </w:pPr>
      <w:r>
        <w:rPr>
          <w:rFonts w:ascii="Lato" w:hAnsi="Lato"/>
          <w:color w:val="222222"/>
          <w:sz w:val="36"/>
          <w:szCs w:val="36"/>
        </w:rPr>
        <w:t>Cluster map</w:t>
      </w:r>
      <w:r w:rsidR="00512CEF">
        <w:rPr>
          <w:rFonts w:ascii="Lato" w:hAnsi="Lato"/>
          <w:color w:val="222222"/>
          <w:sz w:val="36"/>
          <w:szCs w:val="36"/>
        </w:rPr>
        <w:t>.</w:t>
      </w:r>
    </w:p>
    <w:p w14:paraId="3E4125A3" w14:textId="77777777" w:rsidR="00F065C5" w:rsidRDefault="00F065C5" w:rsidP="00F065C5">
      <w:pPr>
        <w:shd w:val="clear" w:color="auto" w:fill="FFFFFF"/>
        <w:spacing w:after="100" w:afterAutospacing="1" w:line="495" w:lineRule="atLeast"/>
        <w:jc w:val="both"/>
        <w:rPr>
          <w:rFonts w:ascii="Lato" w:hAnsi="Lato"/>
          <w:color w:val="222222"/>
          <w:sz w:val="27"/>
          <w:szCs w:val="27"/>
        </w:rPr>
      </w:pPr>
      <w:r>
        <w:rPr>
          <w:rFonts w:ascii="Lato" w:hAnsi="Lato"/>
          <w:color w:val="222222"/>
          <w:sz w:val="27"/>
          <w:szCs w:val="27"/>
        </w:rPr>
        <w:t>we can also use a cluster map to understand the relationship between two categorical variables. A cluster map basically plots a dendrogram that shows the categories of similar behavior together.</w:t>
      </w:r>
    </w:p>
    <w:p w14:paraId="644DA10D" w14:textId="77777777" w:rsidR="00F065C5" w:rsidRDefault="00F065C5" w:rsidP="00F065C5">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sns</w:t>
      </w:r>
      <w:r>
        <w:rPr>
          <w:rStyle w:val="hljs-selector-class"/>
          <w:rFonts w:ascii="Consolas" w:hAnsi="Consolas"/>
          <w:color w:val="F7768E"/>
          <w:shd w:val="clear" w:color="auto" w:fill="1A1B26"/>
        </w:rPr>
        <w:t>.clustermap</w:t>
      </w:r>
      <w:proofErr w:type="spellEnd"/>
      <w:proofErr w:type="gramEnd"/>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pd</w:t>
      </w:r>
      <w:r>
        <w:rPr>
          <w:rStyle w:val="hljs-selector-class"/>
          <w:rFonts w:ascii="Consolas" w:hAnsi="Consolas"/>
          <w:color w:val="F7768E"/>
          <w:shd w:val="clear" w:color="auto" w:fill="1A1B26"/>
        </w:rPr>
        <w:t>.crosstab</w:t>
      </w:r>
      <w:proofErr w:type="spellEnd"/>
      <w:r>
        <w:rPr>
          <w:rStyle w:val="HTMLCode"/>
          <w:rFonts w:ascii="Consolas" w:hAnsi="Consolas"/>
          <w:color w:val="9AA5CE"/>
          <w:shd w:val="clear" w:color="auto" w:fill="1A1B26"/>
        </w:rPr>
        <w:t>(data</w:t>
      </w:r>
      <w:r>
        <w:rPr>
          <w:rStyle w:val="hljs-selector-attr"/>
          <w:rFonts w:ascii="Consolas" w:hAnsi="Consolas"/>
          <w:color w:val="F7768E"/>
          <w:shd w:val="clear" w:color="auto" w:fill="1A1B26"/>
        </w:rPr>
        <w:t>[</w:t>
      </w:r>
      <w:r>
        <w:rPr>
          <w:rStyle w:val="hljs-string"/>
          <w:rFonts w:ascii="Consolas" w:hAnsi="Consolas"/>
          <w:color w:val="9ECE6A"/>
          <w:shd w:val="clear" w:color="auto" w:fill="1A1B26"/>
        </w:rPr>
        <w:t>'Parch'</w:t>
      </w:r>
      <w:r>
        <w:rPr>
          <w:rStyle w:val="hljs-selector-attr"/>
          <w:rFonts w:ascii="Consolas" w:hAnsi="Consolas"/>
          <w:color w:val="F7768E"/>
          <w:shd w:val="clear" w:color="auto" w:fill="1A1B26"/>
        </w:rPr>
        <w:t>]</w:t>
      </w:r>
      <w:r>
        <w:rPr>
          <w:rStyle w:val="HTMLCode"/>
          <w:rFonts w:ascii="Consolas" w:hAnsi="Consolas"/>
          <w:color w:val="9AA5CE"/>
          <w:shd w:val="clear" w:color="auto" w:fill="1A1B26"/>
        </w:rPr>
        <w:t>, data</w:t>
      </w:r>
      <w:r>
        <w:rPr>
          <w:rStyle w:val="hljs-selector-attr"/>
          <w:rFonts w:ascii="Consolas" w:hAnsi="Consolas"/>
          <w:color w:val="F7768E"/>
          <w:shd w:val="clear" w:color="auto" w:fill="1A1B26"/>
        </w:rPr>
        <w:t>[</w:t>
      </w:r>
      <w:r>
        <w:rPr>
          <w:rStyle w:val="hljs-string"/>
          <w:rFonts w:ascii="Consolas" w:hAnsi="Consolas"/>
          <w:color w:val="9ECE6A"/>
          <w:shd w:val="clear" w:color="auto" w:fill="1A1B26"/>
        </w:rPr>
        <w:t>'Survived'</w:t>
      </w:r>
      <w:r>
        <w:rPr>
          <w:rStyle w:val="hljs-selector-attr"/>
          <w:rFonts w:ascii="Consolas" w:hAnsi="Consolas"/>
          <w:color w:val="F7768E"/>
          <w:shd w:val="clear" w:color="auto" w:fill="1A1B26"/>
        </w:rPr>
        <w:t>]</w:t>
      </w:r>
      <w:r>
        <w:rPr>
          <w:rStyle w:val="HTMLCode"/>
          <w:rFonts w:ascii="Consolas" w:hAnsi="Consolas"/>
          <w:color w:val="9AA5CE"/>
          <w:shd w:val="clear" w:color="auto" w:fill="1A1B26"/>
        </w:rPr>
        <w:t>))</w:t>
      </w:r>
    </w:p>
    <w:p w14:paraId="11284A77" w14:textId="77777777" w:rsidR="00F065C5" w:rsidRDefault="00F065C5" w:rsidP="00F065C5">
      <w:pPr>
        <w:pStyle w:val="HTMLPreformatted"/>
        <w:shd w:val="clear" w:color="auto" w:fill="FFFFFF"/>
        <w:rPr>
          <w:rFonts w:ascii="Consolas" w:hAnsi="Consolas"/>
          <w:color w:val="212529"/>
          <w:sz w:val="24"/>
          <w:szCs w:val="24"/>
        </w:rPr>
      </w:pPr>
      <w:proofErr w:type="spellStart"/>
      <w:proofErr w:type="gramStart"/>
      <w:r>
        <w:rPr>
          <w:rStyle w:val="HTMLCode"/>
          <w:rFonts w:ascii="Consolas" w:hAnsi="Consolas"/>
          <w:color w:val="9AA5CE"/>
          <w:shd w:val="clear" w:color="auto" w:fill="1A1B26"/>
        </w:rPr>
        <w:t>plt</w:t>
      </w:r>
      <w:r>
        <w:rPr>
          <w:rStyle w:val="hljs-selector-class"/>
          <w:rFonts w:ascii="Consolas" w:hAnsi="Consolas"/>
          <w:color w:val="F7768E"/>
          <w:shd w:val="clear" w:color="auto" w:fill="1A1B26"/>
        </w:rPr>
        <w:t>.show</w:t>
      </w:r>
      <w:proofErr w:type="spellEnd"/>
      <w:proofErr w:type="gramEnd"/>
      <w:r>
        <w:rPr>
          <w:rStyle w:val="HTMLCode"/>
          <w:rFonts w:ascii="Consolas" w:hAnsi="Consolas"/>
          <w:color w:val="9AA5CE"/>
          <w:shd w:val="clear" w:color="auto" w:fill="1A1B26"/>
        </w:rPr>
        <w:t>()</w:t>
      </w:r>
    </w:p>
    <w:p w14:paraId="51BD696F" w14:textId="1CA615E2" w:rsidR="00F065C5" w:rsidRDefault="00F065C5" w:rsidP="00F065C5">
      <w:pPr>
        <w:shd w:val="clear" w:color="auto" w:fill="FFFFFF"/>
        <w:rPr>
          <w:rFonts w:ascii="Lato" w:hAnsi="Lato"/>
          <w:color w:val="222222"/>
          <w:sz w:val="27"/>
          <w:szCs w:val="27"/>
        </w:rPr>
      </w:pPr>
      <w:r>
        <w:rPr>
          <w:rFonts w:ascii="Lato" w:hAnsi="Lato"/>
          <w:noProof/>
          <w:color w:val="222222"/>
          <w:sz w:val="27"/>
          <w:szCs w:val="27"/>
        </w:rPr>
        <w:lastRenderedPageBreak/>
        <w:drawing>
          <wp:inline distT="0" distB="0" distL="0" distR="0" wp14:anchorId="15D9F9F8" wp14:editId="4A684183">
            <wp:extent cx="6159500" cy="6159500"/>
            <wp:effectExtent l="0" t="0" r="0" b="0"/>
            <wp:docPr id="1928516416" name="Picture 37" descr="clusterma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lustermap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59500" cy="6159500"/>
                    </a:xfrm>
                    <a:prstGeom prst="rect">
                      <a:avLst/>
                    </a:prstGeom>
                    <a:noFill/>
                    <a:ln>
                      <a:noFill/>
                    </a:ln>
                  </pic:spPr>
                </pic:pic>
              </a:graphicData>
            </a:graphic>
          </wp:inline>
        </w:drawing>
      </w:r>
    </w:p>
    <w:p w14:paraId="2843D6DF" w14:textId="55C4890C" w:rsidR="00F065C5" w:rsidRPr="00037F37" w:rsidRDefault="00F065C5" w:rsidP="00037F37">
      <w:pPr>
        <w:shd w:val="clear" w:color="auto" w:fill="FFFFFF"/>
        <w:spacing w:after="100" w:afterAutospacing="1" w:line="495" w:lineRule="atLeast"/>
        <w:jc w:val="both"/>
        <w:rPr>
          <w:rFonts w:ascii="Lato" w:hAnsi="Lato"/>
          <w:color w:val="222222"/>
          <w:sz w:val="27"/>
          <w:szCs w:val="27"/>
        </w:rPr>
        <w:sectPr w:rsidR="00F065C5" w:rsidRPr="00037F37">
          <w:pgSz w:w="12240" w:h="15840"/>
          <w:pgMar w:top="1380" w:right="1200" w:bottom="280" w:left="1340" w:header="720" w:footer="720" w:gutter="0"/>
          <w:cols w:space="720"/>
        </w:sectPr>
      </w:pPr>
    </w:p>
    <w:p w14:paraId="0C89A338" w14:textId="7FBA02CA" w:rsidR="00F62B8F" w:rsidRDefault="00F62B8F" w:rsidP="00F62B8F">
      <w:pPr>
        <w:pStyle w:val="Heading1"/>
        <w:numPr>
          <w:ilvl w:val="0"/>
          <w:numId w:val="3"/>
        </w:numPr>
        <w:ind w:right="971"/>
      </w:pPr>
      <w:r>
        <w:lastRenderedPageBreak/>
        <w:t xml:space="preserve">TRAIN AND </w:t>
      </w:r>
      <w:proofErr w:type="gramStart"/>
      <w:r>
        <w:t xml:space="preserve">TEST </w:t>
      </w:r>
      <w:r>
        <w:rPr>
          <w:sz w:val="32"/>
          <w:u w:val="none"/>
        </w:rPr>
        <w:t xml:space="preserve"> </w:t>
      </w:r>
      <w:r w:rsidR="00512CEF">
        <w:rPr>
          <w:sz w:val="32"/>
          <w:u w:val="none"/>
        </w:rPr>
        <w:t>.</w:t>
      </w:r>
      <w:proofErr w:type="gramEnd"/>
    </w:p>
    <w:p w14:paraId="22B2DA19" w14:textId="6A9481A9" w:rsidR="00F62B8F" w:rsidRPr="00F62B8F" w:rsidRDefault="00F62B8F" w:rsidP="00F62B8F">
      <w:pPr>
        <w:spacing w:after="137"/>
        <w:ind w:left="460"/>
        <w:rPr>
          <w:sz w:val="28"/>
          <w:szCs w:val="28"/>
        </w:rPr>
      </w:pPr>
      <w:r w:rsidRPr="00F62B8F">
        <w:rPr>
          <w:sz w:val="28"/>
          <w:szCs w:val="28"/>
        </w:rPr>
        <w:t xml:space="preserve">Testing the data by importing </w:t>
      </w:r>
      <w:proofErr w:type="spellStart"/>
      <w:proofErr w:type="gramStart"/>
      <w:r w:rsidRPr="00F62B8F">
        <w:rPr>
          <w:sz w:val="28"/>
          <w:szCs w:val="28"/>
        </w:rPr>
        <w:t>sklearn.linear</w:t>
      </w:r>
      <w:proofErr w:type="gramEnd"/>
      <w:r w:rsidRPr="00F62B8F">
        <w:rPr>
          <w:sz w:val="28"/>
          <w:szCs w:val="28"/>
        </w:rPr>
        <w:t>_modal</w:t>
      </w:r>
      <w:proofErr w:type="spellEnd"/>
      <w:r w:rsidRPr="00F62B8F">
        <w:rPr>
          <w:sz w:val="28"/>
          <w:szCs w:val="28"/>
        </w:rPr>
        <w:t xml:space="preserve"> from Linear Regression with ensuring the plot range and axis labels producing the values, scattering the data by </w:t>
      </w:r>
      <w:proofErr w:type="spellStart"/>
      <w:r w:rsidRPr="00F62B8F">
        <w:rPr>
          <w:sz w:val="28"/>
          <w:szCs w:val="28"/>
        </w:rPr>
        <w:t>mean_absolute_error</w:t>
      </w:r>
      <w:proofErr w:type="spellEnd"/>
      <w:r w:rsidRPr="00F62B8F">
        <w:rPr>
          <w:sz w:val="28"/>
          <w:szCs w:val="28"/>
        </w:rPr>
        <w:t xml:space="preserve"> and producing 3D plot. Training the dataset by </w:t>
      </w:r>
      <w:proofErr w:type="gramStart"/>
      <w:r w:rsidRPr="00F62B8F">
        <w:rPr>
          <w:sz w:val="28"/>
          <w:szCs w:val="28"/>
        </w:rPr>
        <w:t>describe(</w:t>
      </w:r>
      <w:proofErr w:type="gramEnd"/>
      <w:r w:rsidRPr="00F62B8F">
        <w:rPr>
          <w:sz w:val="28"/>
          <w:szCs w:val="28"/>
        </w:rPr>
        <w:t xml:space="preserve">), </w:t>
      </w:r>
      <w:proofErr w:type="spellStart"/>
      <w:r w:rsidRPr="00F62B8F">
        <w:rPr>
          <w:sz w:val="28"/>
          <w:szCs w:val="28"/>
        </w:rPr>
        <w:t>isnull</w:t>
      </w:r>
      <w:proofErr w:type="spellEnd"/>
      <w:r w:rsidRPr="00F62B8F">
        <w:rPr>
          <w:sz w:val="28"/>
          <w:szCs w:val="28"/>
        </w:rPr>
        <w:t>().sum(), drop(), show(), and by using Linear Regression algorithm we train the data</w:t>
      </w:r>
    </w:p>
    <w:p w14:paraId="741BB283" w14:textId="24600FD1" w:rsidR="00F62B8F" w:rsidRDefault="00F62B8F">
      <w:pPr>
        <w:pStyle w:val="BodyText"/>
        <w:spacing w:before="6"/>
        <w:rPr>
          <w:sz w:val="27"/>
        </w:rPr>
      </w:pPr>
      <w:bookmarkStart w:id="7" w:name="BUILDING_THE_CUSTOMER_SEGMENTATION_MODEL"/>
      <w:bookmarkEnd w:id="7"/>
      <w:r w:rsidRPr="00F62B8F">
        <w:rPr>
          <w:sz w:val="27"/>
        </w:rPr>
        <w:t xml:space="preserve">Testing the data by importing </w:t>
      </w:r>
      <w:proofErr w:type="spellStart"/>
      <w:proofErr w:type="gramStart"/>
      <w:r w:rsidRPr="00F62B8F">
        <w:rPr>
          <w:sz w:val="27"/>
        </w:rPr>
        <w:t>sklearn.linear</w:t>
      </w:r>
      <w:proofErr w:type="gramEnd"/>
      <w:r w:rsidRPr="00F62B8F">
        <w:rPr>
          <w:sz w:val="27"/>
        </w:rPr>
        <w:t>_modal</w:t>
      </w:r>
      <w:proofErr w:type="spellEnd"/>
      <w:r w:rsidRPr="00F62B8F">
        <w:rPr>
          <w:sz w:val="27"/>
        </w:rPr>
        <w:t xml:space="preserve"> from Linear Regression with ensuring the plot range and axis labels producing the values, scattering the data by </w:t>
      </w:r>
      <w:proofErr w:type="spellStart"/>
      <w:r w:rsidRPr="00F62B8F">
        <w:rPr>
          <w:sz w:val="27"/>
        </w:rPr>
        <w:t>mean_absolute_error</w:t>
      </w:r>
      <w:proofErr w:type="spellEnd"/>
      <w:r w:rsidRPr="00F62B8F">
        <w:rPr>
          <w:sz w:val="27"/>
        </w:rPr>
        <w:t xml:space="preserve"> and producing 3D plot.</w:t>
      </w:r>
    </w:p>
    <w:p w14:paraId="4047A13A" w14:textId="77777777" w:rsidR="005F750E" w:rsidRDefault="005F750E">
      <w:pPr>
        <w:pStyle w:val="BodyText"/>
        <w:rPr>
          <w:sz w:val="20"/>
        </w:rPr>
      </w:pPr>
    </w:p>
    <w:p w14:paraId="3FC8E50B" w14:textId="1E0A037C" w:rsidR="00F62B8F" w:rsidRDefault="00F62B8F" w:rsidP="00A620F2">
      <w:pPr>
        <w:pStyle w:val="Heading1"/>
        <w:numPr>
          <w:ilvl w:val="0"/>
          <w:numId w:val="3"/>
        </w:numPr>
        <w:spacing w:after="117"/>
        <w:ind w:right="971"/>
      </w:pPr>
      <w:r>
        <w:t>REST OF THE EXPLANATIONS</w:t>
      </w:r>
      <w:r w:rsidR="00512CEF">
        <w:t>.</w:t>
      </w:r>
      <w:r>
        <w:rPr>
          <w:sz w:val="32"/>
          <w:u w:val="none"/>
        </w:rPr>
        <w:t xml:space="preserve"> </w:t>
      </w:r>
    </w:p>
    <w:p w14:paraId="1907B5B5" w14:textId="77777777" w:rsidR="00F62B8F" w:rsidRDefault="00F62B8F" w:rsidP="00B87C2B">
      <w:pPr>
        <w:pStyle w:val="Heading2"/>
        <w:numPr>
          <w:ilvl w:val="0"/>
          <w:numId w:val="7"/>
        </w:numPr>
        <w:ind w:right="971"/>
      </w:pPr>
      <w:r>
        <w:t>Data Collection</w:t>
      </w:r>
      <w:r>
        <w:rPr>
          <w:sz w:val="22"/>
        </w:rPr>
        <w:t xml:space="preserve"> </w:t>
      </w:r>
    </w:p>
    <w:p w14:paraId="57D2AB02" w14:textId="77777777" w:rsidR="00F62B8F" w:rsidRDefault="00F62B8F" w:rsidP="00B87C2B">
      <w:pPr>
        <w:pStyle w:val="ListParagraph"/>
        <w:spacing w:after="144"/>
        <w:ind w:left="721" w:firstLine="0"/>
      </w:pPr>
      <w:r>
        <w:t>The process involves gathering products data, which includes information about their purchase history, demographics, and interaction patterns.</w:t>
      </w:r>
      <w:r w:rsidRPr="00B87C2B">
        <w:rPr>
          <w:sz w:val="28"/>
        </w:rPr>
        <w:t xml:space="preserve"> </w:t>
      </w:r>
    </w:p>
    <w:p w14:paraId="47F745CA" w14:textId="77777777" w:rsidR="00F62B8F" w:rsidRDefault="00F62B8F" w:rsidP="00B87C2B">
      <w:pPr>
        <w:pStyle w:val="Heading2"/>
        <w:numPr>
          <w:ilvl w:val="0"/>
          <w:numId w:val="7"/>
        </w:numPr>
        <w:ind w:right="971"/>
      </w:pPr>
      <w:r>
        <w:t xml:space="preserve">Data Preprocessing </w:t>
      </w:r>
    </w:p>
    <w:p w14:paraId="743D3CF5" w14:textId="77777777" w:rsidR="00F62B8F" w:rsidRDefault="00F62B8F" w:rsidP="00F62B8F">
      <w:pPr>
        <w:spacing w:after="183"/>
        <w:ind w:left="-15" w:firstLine="721"/>
      </w:pPr>
      <w:r>
        <w:t xml:space="preserve">The task involves preparing and cleaning data, handling missing values, and converting categorical features into numerical representations. </w:t>
      </w:r>
    </w:p>
    <w:p w14:paraId="6C587664" w14:textId="77777777" w:rsidR="00F62B8F" w:rsidRDefault="00F62B8F" w:rsidP="00B87C2B">
      <w:pPr>
        <w:pStyle w:val="Heading2"/>
        <w:numPr>
          <w:ilvl w:val="0"/>
          <w:numId w:val="9"/>
        </w:numPr>
        <w:ind w:right="971"/>
      </w:pPr>
      <w:r>
        <w:t xml:space="preserve">Feature Engineering </w:t>
      </w:r>
    </w:p>
    <w:p w14:paraId="18C2D00B" w14:textId="77777777" w:rsidR="00F62B8F" w:rsidRDefault="00F62B8F" w:rsidP="00F62B8F">
      <w:pPr>
        <w:spacing w:after="142"/>
        <w:ind w:left="-15" w:firstLine="721"/>
      </w:pPr>
      <w:r>
        <w:t xml:space="preserve">Data preparation and cleaning, handling missing values, and the transformation of categorical features into numerical representations are all part of the task. </w:t>
      </w:r>
    </w:p>
    <w:p w14:paraId="04B3F743" w14:textId="77777777" w:rsidR="00F62B8F" w:rsidRDefault="00F62B8F" w:rsidP="00F62B8F">
      <w:pPr>
        <w:spacing w:after="183"/>
        <w:rPr>
          <w:u w:val="single"/>
        </w:rPr>
      </w:pPr>
      <w:r>
        <w:rPr>
          <w:u w:val="single"/>
        </w:rPr>
        <w:t>Modal Evaluation</w:t>
      </w:r>
    </w:p>
    <w:p w14:paraId="072180D6" w14:textId="77777777" w:rsidR="00F62B8F" w:rsidRDefault="00F62B8F" w:rsidP="00F62B8F">
      <w:pPr>
        <w:spacing w:after="183"/>
        <w:rPr>
          <w:u w:val="single"/>
        </w:rPr>
      </w:pPr>
      <w:r>
        <w:rPr>
          <w:color w:val="374151"/>
          <w:shd w:val="clear" w:color="auto" w:fill="F7F7F8"/>
        </w:rPr>
        <w:t xml:space="preserve">           Evaluate the model's performance on the test set using appropriate evaluation metrics. Common metrics for demand prediction include Mean Absolute Error (MAE), Mean Squared Error (MSE), Root Mean Squared Error (RMSE), and Mean Absolute Percentage Error (MAPE).</w:t>
      </w:r>
    </w:p>
    <w:p w14:paraId="2B584DC3" w14:textId="77777777" w:rsidR="00F62B8F" w:rsidRDefault="00F62B8F" w:rsidP="00F62B8F">
      <w:pPr>
        <w:spacing w:after="142"/>
      </w:pPr>
    </w:p>
    <w:p w14:paraId="75ABF845" w14:textId="77777777" w:rsidR="00F62B8F" w:rsidRDefault="00F62B8F" w:rsidP="00F62B8F">
      <w:pPr>
        <w:spacing w:after="142"/>
        <w:ind w:left="-15" w:firstLine="721"/>
      </w:pPr>
    </w:p>
    <w:p w14:paraId="1701109B" w14:textId="42BE5360" w:rsidR="005F750E" w:rsidRDefault="005F750E">
      <w:pPr>
        <w:pStyle w:val="BodyText"/>
        <w:spacing w:before="10"/>
        <w:rPr>
          <w:sz w:val="11"/>
        </w:rPr>
      </w:pPr>
    </w:p>
    <w:p w14:paraId="1EE6B851" w14:textId="77777777" w:rsidR="005F750E" w:rsidRDefault="005F750E">
      <w:pPr>
        <w:pStyle w:val="BodyText"/>
        <w:rPr>
          <w:sz w:val="28"/>
        </w:rPr>
      </w:pPr>
    </w:p>
    <w:p w14:paraId="1439C323" w14:textId="456FB24C" w:rsidR="005F750E" w:rsidRDefault="005F750E" w:rsidP="00F62B8F">
      <w:pPr>
        <w:pStyle w:val="ListParagraph"/>
        <w:tabs>
          <w:tab w:val="left" w:pos="820"/>
          <w:tab w:val="left" w:pos="821"/>
        </w:tabs>
        <w:spacing w:before="235"/>
        <w:ind w:firstLine="0"/>
        <w:rPr>
          <w:rFonts w:ascii="Symbol" w:hAnsi="Symbol"/>
          <w:sz w:val="24"/>
        </w:rPr>
      </w:pPr>
    </w:p>
    <w:p w14:paraId="06FFC2AD" w14:textId="4597B6E4" w:rsidR="005F750E" w:rsidRDefault="005F750E">
      <w:pPr>
        <w:pStyle w:val="BodyText"/>
        <w:spacing w:before="5"/>
      </w:pPr>
    </w:p>
    <w:p w14:paraId="1CDC19BA" w14:textId="77777777" w:rsidR="005F750E" w:rsidRDefault="005F750E">
      <w:pPr>
        <w:sectPr w:rsidR="005F750E">
          <w:pgSz w:w="12240" w:h="15840"/>
          <w:pgMar w:top="1400" w:right="1200" w:bottom="280" w:left="1340" w:header="720" w:footer="720" w:gutter="0"/>
          <w:cols w:space="720"/>
        </w:sectPr>
      </w:pPr>
    </w:p>
    <w:p w14:paraId="4B2E091D" w14:textId="3DC13592" w:rsidR="005F750E" w:rsidRPr="0000377F" w:rsidRDefault="005F750E" w:rsidP="0000377F">
      <w:pPr>
        <w:pStyle w:val="ListParagraph"/>
        <w:tabs>
          <w:tab w:val="left" w:pos="820"/>
          <w:tab w:val="left" w:pos="821"/>
        </w:tabs>
        <w:spacing w:before="89"/>
        <w:ind w:firstLine="0"/>
        <w:rPr>
          <w:rFonts w:ascii="Symbol" w:hAnsi="Symbol"/>
          <w:sz w:val="24"/>
        </w:rPr>
      </w:pPr>
    </w:p>
    <w:p w14:paraId="40208BE8" w14:textId="77777777" w:rsidR="005F750E" w:rsidRDefault="005F750E">
      <w:pPr>
        <w:pStyle w:val="BodyText"/>
        <w:rPr>
          <w:sz w:val="20"/>
        </w:rPr>
      </w:pPr>
    </w:p>
    <w:p w14:paraId="5052C248" w14:textId="01346885" w:rsidR="0000377F" w:rsidRPr="00A620F2" w:rsidRDefault="0000377F" w:rsidP="00A620F2">
      <w:pPr>
        <w:pStyle w:val="ListParagraph"/>
        <w:keepNext/>
        <w:keepLines/>
        <w:widowControl/>
        <w:numPr>
          <w:ilvl w:val="0"/>
          <w:numId w:val="3"/>
        </w:numPr>
        <w:suppressAutoHyphens/>
        <w:autoSpaceDE/>
        <w:autoSpaceDN/>
        <w:spacing w:after="91" w:line="256" w:lineRule="auto"/>
        <w:ind w:right="971"/>
        <w:outlineLvl w:val="0"/>
        <w:rPr>
          <w:color w:val="000000"/>
          <w:kern w:val="2"/>
          <w:sz w:val="28"/>
          <w:u w:val="single" w:color="000000"/>
          <w:lang w:val="en-IN" w:eastAsia="en-IN"/>
          <w14:ligatures w14:val="standardContextual"/>
        </w:rPr>
      </w:pPr>
      <w:r w:rsidRPr="00A620F2">
        <w:rPr>
          <w:color w:val="000000"/>
          <w:kern w:val="2"/>
          <w:sz w:val="28"/>
          <w:u w:val="single" w:color="000000"/>
          <w:lang w:val="en-IN" w:eastAsia="en-IN"/>
          <w14:ligatures w14:val="standardContextual"/>
        </w:rPr>
        <w:t xml:space="preserve">ALGORITHMS </w:t>
      </w:r>
      <w:proofErr w:type="gramStart"/>
      <w:r w:rsidRPr="00A620F2">
        <w:rPr>
          <w:color w:val="000000"/>
          <w:kern w:val="2"/>
          <w:sz w:val="28"/>
          <w:u w:val="single" w:color="000000"/>
          <w:lang w:val="en-IN" w:eastAsia="en-IN"/>
          <w14:ligatures w14:val="standardContextual"/>
        </w:rPr>
        <w:t>USED</w:t>
      </w:r>
      <w:r w:rsidRPr="00A620F2">
        <w:rPr>
          <w:color w:val="000000"/>
          <w:kern w:val="2"/>
          <w:sz w:val="28"/>
          <w:u w:color="000000"/>
          <w:lang w:val="en-IN" w:eastAsia="en-IN"/>
          <w14:ligatures w14:val="standardContextual"/>
        </w:rPr>
        <w:t xml:space="preserve"> </w:t>
      </w:r>
      <w:r w:rsidR="00512CEF">
        <w:rPr>
          <w:color w:val="000000"/>
          <w:kern w:val="2"/>
          <w:sz w:val="28"/>
          <w:u w:color="000000"/>
          <w:lang w:val="en-IN" w:eastAsia="en-IN"/>
          <w14:ligatures w14:val="standardContextual"/>
        </w:rPr>
        <w:t>.</w:t>
      </w:r>
      <w:proofErr w:type="gramEnd"/>
    </w:p>
    <w:p w14:paraId="11F4154F" w14:textId="77777777" w:rsidR="0000377F" w:rsidRPr="0000377F" w:rsidRDefault="0000377F" w:rsidP="0000377F">
      <w:pPr>
        <w:widowControl/>
        <w:suppressAutoHyphens/>
        <w:autoSpaceDE/>
        <w:autoSpaceDN/>
        <w:spacing w:after="120" w:line="268" w:lineRule="auto"/>
        <w:ind w:left="-15" w:right="971" w:firstLine="721"/>
        <w:rPr>
          <w:color w:val="000000"/>
          <w:kern w:val="2"/>
          <w:sz w:val="24"/>
          <w:lang w:val="en-IN" w:eastAsia="en-IN"/>
          <w14:ligatures w14:val="standardContextual"/>
        </w:rPr>
      </w:pPr>
      <w:r w:rsidRPr="0000377F">
        <w:rPr>
          <w:color w:val="000000"/>
          <w:kern w:val="2"/>
          <w:sz w:val="24"/>
          <w:lang w:val="en-IN" w:eastAsia="en-IN"/>
          <w14:ligatures w14:val="standardContextual"/>
        </w:rPr>
        <w:t xml:space="preserve">Apply clustering algorithms like K-Means, DBSCAN, or hierarchical clustering to segment customers.  </w:t>
      </w:r>
    </w:p>
    <w:p w14:paraId="5BE2204F" w14:textId="77777777" w:rsidR="0000377F" w:rsidRPr="0000377F" w:rsidRDefault="0000377F" w:rsidP="0000377F">
      <w:pPr>
        <w:widowControl/>
        <w:suppressAutoHyphens/>
        <w:autoSpaceDE/>
        <w:autoSpaceDN/>
        <w:spacing w:after="158" w:line="268" w:lineRule="auto"/>
        <w:ind w:left="-15" w:right="971" w:firstLine="721"/>
        <w:rPr>
          <w:color w:val="000000"/>
          <w:kern w:val="2"/>
          <w:sz w:val="24"/>
          <w:lang w:val="en-IN" w:eastAsia="en-IN"/>
          <w14:ligatures w14:val="standardContextual"/>
        </w:rPr>
      </w:pPr>
      <w:r w:rsidRPr="0000377F">
        <w:rPr>
          <w:color w:val="000000"/>
          <w:kern w:val="2"/>
          <w:sz w:val="24"/>
          <w:lang w:val="en-IN" w:eastAsia="en-IN"/>
          <w14:ligatures w14:val="standardContextual"/>
        </w:rPr>
        <w:t xml:space="preserve">Visualization: Visualize the customer segments using techniques like scatter plots, bar charts, and heatmaps. Interpretation: </w:t>
      </w:r>
      <w:proofErr w:type="spellStart"/>
      <w:r w:rsidRPr="0000377F">
        <w:rPr>
          <w:color w:val="000000"/>
          <w:kern w:val="2"/>
          <w:sz w:val="24"/>
          <w:lang w:val="en-IN" w:eastAsia="en-IN"/>
          <w14:ligatures w14:val="standardContextual"/>
        </w:rPr>
        <w:t>Analyze</w:t>
      </w:r>
      <w:proofErr w:type="spellEnd"/>
      <w:r w:rsidRPr="0000377F">
        <w:rPr>
          <w:color w:val="000000"/>
          <w:kern w:val="2"/>
          <w:sz w:val="24"/>
          <w:lang w:val="en-IN" w:eastAsia="en-IN"/>
          <w14:ligatures w14:val="standardContextual"/>
        </w:rPr>
        <w:t xml:space="preserve"> and interpret the characteristics of each customer segment to derive actionable insights for marketing strategies. </w:t>
      </w:r>
    </w:p>
    <w:p w14:paraId="5FE06808" w14:textId="529A59D5" w:rsidR="005F750E" w:rsidRDefault="00185624" w:rsidP="00A620F2">
      <w:pPr>
        <w:pStyle w:val="Heading1"/>
        <w:numPr>
          <w:ilvl w:val="0"/>
          <w:numId w:val="3"/>
        </w:numPr>
        <w:spacing w:before="59"/>
        <w:rPr>
          <w:u w:val="none"/>
        </w:rPr>
      </w:pPr>
      <w:r>
        <w:t>DATA</w:t>
      </w:r>
      <w:r>
        <w:rPr>
          <w:spacing w:val="-3"/>
        </w:rPr>
        <w:t xml:space="preserve"> </w:t>
      </w:r>
      <w:r>
        <w:t>FLOW</w:t>
      </w:r>
      <w:r>
        <w:rPr>
          <w:spacing w:val="-1"/>
        </w:rPr>
        <w:t xml:space="preserve"> </w:t>
      </w:r>
      <w:r>
        <w:t>OF</w:t>
      </w:r>
      <w:r>
        <w:rPr>
          <w:spacing w:val="-8"/>
        </w:rPr>
        <w:t xml:space="preserve"> </w:t>
      </w:r>
      <w:r>
        <w:t>CUSTOMER</w:t>
      </w:r>
      <w:r>
        <w:rPr>
          <w:spacing w:val="-2"/>
        </w:rPr>
        <w:t xml:space="preserve"> </w:t>
      </w:r>
      <w:r>
        <w:t>MODEL</w:t>
      </w:r>
      <w:r w:rsidR="00512CEF">
        <w:t>.</w:t>
      </w:r>
    </w:p>
    <w:p w14:paraId="3F03E72E" w14:textId="77777777" w:rsidR="005F750E" w:rsidRDefault="005F750E">
      <w:pPr>
        <w:pStyle w:val="BodyText"/>
        <w:rPr>
          <w:sz w:val="28"/>
        </w:rPr>
      </w:pPr>
    </w:p>
    <w:p w14:paraId="13C8953F" w14:textId="77777777" w:rsidR="005F750E" w:rsidRPr="007B0315" w:rsidRDefault="00185624">
      <w:pPr>
        <w:pStyle w:val="ListParagraph"/>
        <w:numPr>
          <w:ilvl w:val="0"/>
          <w:numId w:val="1"/>
        </w:numPr>
        <w:tabs>
          <w:tab w:val="left" w:pos="1004"/>
        </w:tabs>
        <w:spacing w:before="90"/>
        <w:rPr>
          <w:sz w:val="32"/>
          <w:szCs w:val="32"/>
        </w:rPr>
      </w:pPr>
      <w:r w:rsidRPr="007B0315">
        <w:rPr>
          <w:sz w:val="32"/>
          <w:szCs w:val="32"/>
          <w:u w:val="single"/>
        </w:rPr>
        <w:t>Physical</w:t>
      </w:r>
      <w:r w:rsidRPr="007B0315">
        <w:rPr>
          <w:spacing w:val="-9"/>
          <w:sz w:val="32"/>
          <w:szCs w:val="32"/>
          <w:u w:val="single"/>
        </w:rPr>
        <w:t xml:space="preserve"> </w:t>
      </w:r>
      <w:r w:rsidRPr="007B0315">
        <w:rPr>
          <w:sz w:val="32"/>
          <w:szCs w:val="32"/>
          <w:u w:val="single"/>
        </w:rPr>
        <w:t>Flow</w:t>
      </w:r>
    </w:p>
    <w:p w14:paraId="0380925A" w14:textId="6A44DE5B" w:rsidR="0000377F" w:rsidRDefault="0000377F" w:rsidP="0000377F">
      <w:pPr>
        <w:pStyle w:val="BodyText"/>
        <w:keepNext/>
      </w:pPr>
      <w:r>
        <w:rPr>
          <w:noProof/>
        </w:rPr>
        <w:drawing>
          <wp:inline distT="0" distB="0" distL="0" distR="0" wp14:anchorId="2D76BF7F" wp14:editId="3F9D3CCF">
            <wp:extent cx="4886325" cy="5875655"/>
            <wp:effectExtent l="0" t="0" r="9525" b="0"/>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pic:cNvPicPr>
                  </pic:nvPicPr>
                  <pic:blipFill>
                    <a:blip r:embed="rId22"/>
                    <a:stretch>
                      <a:fillRect/>
                    </a:stretch>
                  </pic:blipFill>
                  <pic:spPr bwMode="auto">
                    <a:xfrm>
                      <a:off x="0" y="0"/>
                      <a:ext cx="4886325" cy="5875655"/>
                    </a:xfrm>
                    <a:prstGeom prst="rect">
                      <a:avLst/>
                    </a:prstGeom>
                  </pic:spPr>
                </pic:pic>
              </a:graphicData>
            </a:graphic>
          </wp:inline>
        </w:drawing>
      </w:r>
    </w:p>
    <w:p w14:paraId="11125AF2" w14:textId="4810D462" w:rsidR="005F750E" w:rsidRDefault="0000377F" w:rsidP="0000377F">
      <w:pPr>
        <w:pStyle w:val="Caption"/>
        <w:rPr>
          <w:sz w:val="21"/>
        </w:rPr>
      </w:pPr>
      <w:r>
        <w:t xml:space="preserve">Figure </w:t>
      </w:r>
      <w:fldSimple w:instr=" SEQ Figure \* ARABIC ">
        <w:r>
          <w:rPr>
            <w:noProof/>
          </w:rPr>
          <w:t>1</w:t>
        </w:r>
      </w:fldSimple>
    </w:p>
    <w:p w14:paraId="0837AD37" w14:textId="3C8B68D8" w:rsidR="005F750E" w:rsidRDefault="005F750E">
      <w:pPr>
        <w:pStyle w:val="BodyText"/>
        <w:spacing w:before="9"/>
        <w:rPr>
          <w:sz w:val="31"/>
        </w:rPr>
      </w:pPr>
    </w:p>
    <w:p w14:paraId="5AFCCC67" w14:textId="06751DF8" w:rsidR="005F750E" w:rsidRPr="007B0315" w:rsidRDefault="00185624">
      <w:pPr>
        <w:pStyle w:val="ListParagraph"/>
        <w:numPr>
          <w:ilvl w:val="0"/>
          <w:numId w:val="1"/>
        </w:numPr>
        <w:tabs>
          <w:tab w:val="left" w:pos="1004"/>
        </w:tabs>
        <w:rPr>
          <w:sz w:val="32"/>
          <w:szCs w:val="32"/>
        </w:rPr>
      </w:pPr>
      <w:r w:rsidRPr="007B0315">
        <w:rPr>
          <w:sz w:val="32"/>
          <w:szCs w:val="32"/>
          <w:u w:val="single"/>
        </w:rPr>
        <w:lastRenderedPageBreak/>
        <w:t>Logical</w:t>
      </w:r>
      <w:r w:rsidRPr="007B0315">
        <w:rPr>
          <w:spacing w:val="-9"/>
          <w:sz w:val="32"/>
          <w:szCs w:val="32"/>
          <w:u w:val="single"/>
        </w:rPr>
        <w:t xml:space="preserve"> </w:t>
      </w:r>
      <w:r w:rsidRPr="007B0315">
        <w:rPr>
          <w:sz w:val="32"/>
          <w:szCs w:val="32"/>
          <w:u w:val="single"/>
        </w:rPr>
        <w:t>Flow</w:t>
      </w:r>
      <w:r w:rsidR="00512CEF">
        <w:rPr>
          <w:sz w:val="32"/>
          <w:szCs w:val="32"/>
          <w:u w:val="single"/>
        </w:rPr>
        <w:t>.</w:t>
      </w:r>
    </w:p>
    <w:p w14:paraId="2F3A78D1" w14:textId="77777777" w:rsidR="005F750E" w:rsidRDefault="005F750E">
      <w:pPr>
        <w:pStyle w:val="BodyText"/>
        <w:rPr>
          <w:sz w:val="20"/>
        </w:rPr>
      </w:pPr>
    </w:p>
    <w:p w14:paraId="7139A4E4" w14:textId="18ECB75A" w:rsidR="005F750E" w:rsidRDefault="0000377F">
      <w:pPr>
        <w:pStyle w:val="BodyText"/>
        <w:spacing w:before="7"/>
        <w:rPr>
          <w:sz w:val="28"/>
        </w:rPr>
      </w:pPr>
      <w:r>
        <w:rPr>
          <w:noProof/>
        </w:rPr>
        <w:drawing>
          <wp:inline distT="0" distB="0" distL="0" distR="0" wp14:anchorId="14A2831C" wp14:editId="215211F1">
            <wp:extent cx="6159500" cy="4456430"/>
            <wp:effectExtent l="0" t="0" r="0" b="1270"/>
            <wp:docPr id="987078109" name="Picture 987078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pic:cNvPicPr>
                  </pic:nvPicPr>
                  <pic:blipFill>
                    <a:blip r:embed="rId23"/>
                    <a:stretch>
                      <a:fillRect/>
                    </a:stretch>
                  </pic:blipFill>
                  <pic:spPr bwMode="auto">
                    <a:xfrm>
                      <a:off x="0" y="0"/>
                      <a:ext cx="6159500" cy="4456430"/>
                    </a:xfrm>
                    <a:prstGeom prst="rect">
                      <a:avLst/>
                    </a:prstGeom>
                  </pic:spPr>
                </pic:pic>
              </a:graphicData>
            </a:graphic>
          </wp:inline>
        </w:drawing>
      </w:r>
    </w:p>
    <w:p w14:paraId="4B77BD28" w14:textId="77777777" w:rsidR="005F750E" w:rsidRDefault="005F750E">
      <w:pPr>
        <w:rPr>
          <w:sz w:val="28"/>
        </w:rPr>
        <w:sectPr w:rsidR="005F750E">
          <w:pgSz w:w="12240" w:h="15840"/>
          <w:pgMar w:top="1460" w:right="1200" w:bottom="280" w:left="1340" w:header="720" w:footer="720" w:gutter="0"/>
          <w:cols w:space="720"/>
        </w:sectPr>
      </w:pPr>
    </w:p>
    <w:p w14:paraId="4BA08AF6" w14:textId="0AEE1865" w:rsidR="005F750E" w:rsidRPr="00794BB2" w:rsidRDefault="00794BB2" w:rsidP="00794BB2">
      <w:pPr>
        <w:pStyle w:val="Quote"/>
        <w:rPr>
          <w:rStyle w:val="IntenseReference"/>
          <w:sz w:val="144"/>
          <w:szCs w:val="144"/>
        </w:rPr>
      </w:pPr>
      <w:r w:rsidRPr="00794BB2">
        <w:rPr>
          <w:rStyle w:val="IntenseReference"/>
          <w:sz w:val="144"/>
          <w:szCs w:val="144"/>
        </w:rPr>
        <w:lastRenderedPageBreak/>
        <w:t>THANK YOU</w:t>
      </w:r>
      <w:r>
        <w:rPr>
          <w:rStyle w:val="IntenseReference"/>
          <w:sz w:val="144"/>
          <w:szCs w:val="144"/>
        </w:rPr>
        <w:t xml:space="preserve"> </w:t>
      </w:r>
    </w:p>
    <w:p w14:paraId="69974ED0" w14:textId="77777777" w:rsidR="00794BB2" w:rsidRPr="00794BB2" w:rsidRDefault="00794BB2">
      <w:pPr>
        <w:pStyle w:val="Quote"/>
        <w:rPr>
          <w:sz w:val="144"/>
          <w:szCs w:val="144"/>
        </w:rPr>
      </w:pPr>
    </w:p>
    <w:sectPr w:rsidR="00794BB2" w:rsidRPr="00794BB2">
      <w:pgSz w:w="12240" w:h="15840"/>
      <w:pgMar w:top="1500" w:right="120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C2F19" w14:textId="77777777" w:rsidR="00900EA3" w:rsidRDefault="00900EA3" w:rsidP="00F62B8F">
      <w:r>
        <w:separator/>
      </w:r>
    </w:p>
  </w:endnote>
  <w:endnote w:type="continuationSeparator" w:id="0">
    <w:p w14:paraId="787893E4" w14:textId="77777777" w:rsidR="00900EA3" w:rsidRDefault="00900EA3" w:rsidP="00F62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B9F7C" w14:textId="77777777" w:rsidR="00900EA3" w:rsidRDefault="00900EA3" w:rsidP="00F62B8F">
      <w:r>
        <w:separator/>
      </w:r>
    </w:p>
  </w:footnote>
  <w:footnote w:type="continuationSeparator" w:id="0">
    <w:p w14:paraId="6B973646" w14:textId="77777777" w:rsidR="00900EA3" w:rsidRDefault="00900EA3" w:rsidP="00F62B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774B5"/>
    <w:multiLevelType w:val="multilevel"/>
    <w:tmpl w:val="F0CA2D48"/>
    <w:lvl w:ilvl="0">
      <w:start w:val="1"/>
      <w:numFmt w:val="decimal"/>
      <w:lvlText w:val="%1."/>
      <w:lvlJc w:val="left"/>
      <w:pPr>
        <w:tabs>
          <w:tab w:val="num" w:pos="0"/>
        </w:tabs>
        <w:ind w:left="721" w:firstLine="0"/>
      </w:pPr>
      <w:rPr>
        <w:rFonts w:hint="default"/>
        <w:b w:val="0"/>
        <w:i w:val="0"/>
        <w:strike w:val="0"/>
        <w:dstrike w:val="0"/>
        <w:color w:val="000000"/>
        <w:position w:val="0"/>
        <w:sz w:val="24"/>
        <w:szCs w:val="24"/>
        <w:u w:val="none" w:color="000000"/>
        <w:effect w:val="none"/>
        <w:vertAlign w:val="baseline"/>
      </w:rPr>
    </w:lvl>
    <w:lvl w:ilvl="1">
      <w:start w:val="1"/>
      <w:numFmt w:val="bullet"/>
      <w:lvlText w:val="o"/>
      <w:lvlJc w:val="left"/>
      <w:pPr>
        <w:tabs>
          <w:tab w:val="num" w:pos="0"/>
        </w:tabs>
        <w:ind w:left="1441" w:firstLine="0"/>
      </w:pPr>
      <w:rPr>
        <w:rFonts w:ascii="Segoe UI Symbol" w:hAnsi="Segoe UI Symbol" w:cs="Segoe UI Symbol" w:hint="default"/>
        <w:b w:val="0"/>
        <w:i w:val="0"/>
        <w:strike w:val="0"/>
        <w:dstrike w:val="0"/>
        <w:color w:val="000000"/>
        <w:position w:val="0"/>
        <w:sz w:val="24"/>
        <w:szCs w:val="24"/>
        <w:u w:val="none" w:color="000000"/>
        <w:effect w:val="none"/>
        <w:vertAlign w:val="baseline"/>
      </w:rPr>
    </w:lvl>
    <w:lvl w:ilvl="2">
      <w:start w:val="1"/>
      <w:numFmt w:val="bullet"/>
      <w:lvlText w:val="▪"/>
      <w:lvlJc w:val="left"/>
      <w:pPr>
        <w:tabs>
          <w:tab w:val="num" w:pos="0"/>
        </w:tabs>
        <w:ind w:left="2161" w:firstLine="0"/>
      </w:pPr>
      <w:rPr>
        <w:rFonts w:ascii="Segoe UI Symbol" w:hAnsi="Segoe UI Symbol" w:cs="Segoe UI Symbol" w:hint="default"/>
        <w:b w:val="0"/>
        <w:i w:val="0"/>
        <w:strike w:val="0"/>
        <w:dstrike w:val="0"/>
        <w:color w:val="000000"/>
        <w:position w:val="0"/>
        <w:sz w:val="24"/>
        <w:szCs w:val="24"/>
        <w:u w:val="none" w:color="000000"/>
        <w:effect w:val="none"/>
        <w:vertAlign w:val="baseline"/>
      </w:rPr>
    </w:lvl>
    <w:lvl w:ilvl="3">
      <w:start w:val="1"/>
      <w:numFmt w:val="bullet"/>
      <w:lvlText w:val="•"/>
      <w:lvlJc w:val="left"/>
      <w:pPr>
        <w:tabs>
          <w:tab w:val="num" w:pos="0"/>
        </w:tabs>
        <w:ind w:left="2881" w:firstLine="0"/>
      </w:pPr>
      <w:rPr>
        <w:rFonts w:ascii="Arial" w:hAnsi="Arial" w:cs="Arial" w:hint="default"/>
        <w:b w:val="0"/>
        <w:i w:val="0"/>
        <w:strike w:val="0"/>
        <w:dstrike w:val="0"/>
        <w:color w:val="000000"/>
        <w:position w:val="0"/>
        <w:sz w:val="24"/>
        <w:szCs w:val="24"/>
        <w:u w:val="none" w:color="000000"/>
        <w:effect w:val="none"/>
        <w:vertAlign w:val="baseline"/>
      </w:rPr>
    </w:lvl>
    <w:lvl w:ilvl="4">
      <w:start w:val="1"/>
      <w:numFmt w:val="bullet"/>
      <w:lvlText w:val="o"/>
      <w:lvlJc w:val="left"/>
      <w:pPr>
        <w:tabs>
          <w:tab w:val="num" w:pos="0"/>
        </w:tabs>
        <w:ind w:left="3601" w:firstLine="0"/>
      </w:pPr>
      <w:rPr>
        <w:rFonts w:ascii="Segoe UI Symbol" w:hAnsi="Segoe UI Symbol" w:cs="Segoe UI Symbol" w:hint="default"/>
        <w:b w:val="0"/>
        <w:i w:val="0"/>
        <w:strike w:val="0"/>
        <w:dstrike w:val="0"/>
        <w:color w:val="000000"/>
        <w:position w:val="0"/>
        <w:sz w:val="24"/>
        <w:szCs w:val="24"/>
        <w:u w:val="none" w:color="000000"/>
        <w:effect w:val="none"/>
        <w:vertAlign w:val="baseline"/>
      </w:rPr>
    </w:lvl>
    <w:lvl w:ilvl="5">
      <w:start w:val="1"/>
      <w:numFmt w:val="bullet"/>
      <w:lvlText w:val="▪"/>
      <w:lvlJc w:val="left"/>
      <w:pPr>
        <w:tabs>
          <w:tab w:val="num" w:pos="0"/>
        </w:tabs>
        <w:ind w:left="4321" w:firstLine="0"/>
      </w:pPr>
      <w:rPr>
        <w:rFonts w:ascii="Segoe UI Symbol" w:hAnsi="Segoe UI Symbol" w:cs="Segoe UI Symbol" w:hint="default"/>
        <w:b w:val="0"/>
        <w:i w:val="0"/>
        <w:strike w:val="0"/>
        <w:dstrike w:val="0"/>
        <w:color w:val="000000"/>
        <w:position w:val="0"/>
        <w:sz w:val="24"/>
        <w:szCs w:val="24"/>
        <w:u w:val="none" w:color="000000"/>
        <w:effect w:val="none"/>
        <w:vertAlign w:val="baseline"/>
      </w:rPr>
    </w:lvl>
    <w:lvl w:ilvl="6">
      <w:start w:val="1"/>
      <w:numFmt w:val="bullet"/>
      <w:lvlText w:val="•"/>
      <w:lvlJc w:val="left"/>
      <w:pPr>
        <w:tabs>
          <w:tab w:val="num" w:pos="0"/>
        </w:tabs>
        <w:ind w:left="5041" w:firstLine="0"/>
      </w:pPr>
      <w:rPr>
        <w:rFonts w:ascii="Arial" w:hAnsi="Arial" w:cs="Arial" w:hint="default"/>
        <w:b w:val="0"/>
        <w:i w:val="0"/>
        <w:strike w:val="0"/>
        <w:dstrike w:val="0"/>
        <w:color w:val="000000"/>
        <w:position w:val="0"/>
        <w:sz w:val="24"/>
        <w:szCs w:val="24"/>
        <w:u w:val="none" w:color="000000"/>
        <w:effect w:val="none"/>
        <w:vertAlign w:val="baseline"/>
      </w:rPr>
    </w:lvl>
    <w:lvl w:ilvl="7">
      <w:start w:val="1"/>
      <w:numFmt w:val="bullet"/>
      <w:lvlText w:val="o"/>
      <w:lvlJc w:val="left"/>
      <w:pPr>
        <w:tabs>
          <w:tab w:val="num" w:pos="0"/>
        </w:tabs>
        <w:ind w:left="5761" w:firstLine="0"/>
      </w:pPr>
      <w:rPr>
        <w:rFonts w:ascii="Segoe UI Symbol" w:hAnsi="Segoe UI Symbol" w:cs="Segoe UI Symbol" w:hint="default"/>
        <w:b w:val="0"/>
        <w:i w:val="0"/>
        <w:strike w:val="0"/>
        <w:dstrike w:val="0"/>
        <w:color w:val="000000"/>
        <w:position w:val="0"/>
        <w:sz w:val="24"/>
        <w:szCs w:val="24"/>
        <w:u w:val="none" w:color="000000"/>
        <w:effect w:val="none"/>
        <w:vertAlign w:val="baseline"/>
      </w:rPr>
    </w:lvl>
    <w:lvl w:ilvl="8">
      <w:start w:val="1"/>
      <w:numFmt w:val="bullet"/>
      <w:lvlText w:val="▪"/>
      <w:lvlJc w:val="left"/>
      <w:pPr>
        <w:tabs>
          <w:tab w:val="num" w:pos="0"/>
        </w:tabs>
        <w:ind w:left="6481" w:firstLine="0"/>
      </w:pPr>
      <w:rPr>
        <w:rFonts w:ascii="Segoe UI Symbol" w:hAnsi="Segoe UI Symbol" w:cs="Segoe UI Symbol" w:hint="default"/>
        <w:b w:val="0"/>
        <w:i w:val="0"/>
        <w:strike w:val="0"/>
        <w:dstrike w:val="0"/>
        <w:color w:val="000000"/>
        <w:position w:val="0"/>
        <w:sz w:val="24"/>
        <w:szCs w:val="24"/>
        <w:u w:val="none" w:color="000000"/>
        <w:effect w:val="none"/>
        <w:vertAlign w:val="baseline"/>
      </w:rPr>
    </w:lvl>
  </w:abstractNum>
  <w:abstractNum w:abstractNumId="1" w15:restartNumberingAfterBreak="0">
    <w:nsid w:val="07E20877"/>
    <w:multiLevelType w:val="hybridMultilevel"/>
    <w:tmpl w:val="EE6A1C58"/>
    <w:lvl w:ilvl="0" w:tplc="4009000B">
      <w:start w:val="1"/>
      <w:numFmt w:val="bullet"/>
      <w:lvlText w:val=""/>
      <w:lvlJc w:val="left"/>
      <w:pPr>
        <w:ind w:left="877" w:hanging="360"/>
      </w:pPr>
      <w:rPr>
        <w:rFonts w:ascii="Wingdings" w:hAnsi="Wingdings" w:hint="default"/>
      </w:rPr>
    </w:lvl>
    <w:lvl w:ilvl="1" w:tplc="40090003" w:tentative="1">
      <w:start w:val="1"/>
      <w:numFmt w:val="bullet"/>
      <w:lvlText w:val="o"/>
      <w:lvlJc w:val="left"/>
      <w:pPr>
        <w:ind w:left="1597" w:hanging="360"/>
      </w:pPr>
      <w:rPr>
        <w:rFonts w:ascii="Courier New" w:hAnsi="Courier New" w:cs="Courier New" w:hint="default"/>
      </w:rPr>
    </w:lvl>
    <w:lvl w:ilvl="2" w:tplc="40090005" w:tentative="1">
      <w:start w:val="1"/>
      <w:numFmt w:val="bullet"/>
      <w:lvlText w:val=""/>
      <w:lvlJc w:val="left"/>
      <w:pPr>
        <w:ind w:left="2317" w:hanging="360"/>
      </w:pPr>
      <w:rPr>
        <w:rFonts w:ascii="Wingdings" w:hAnsi="Wingdings" w:hint="default"/>
      </w:rPr>
    </w:lvl>
    <w:lvl w:ilvl="3" w:tplc="40090001" w:tentative="1">
      <w:start w:val="1"/>
      <w:numFmt w:val="bullet"/>
      <w:lvlText w:val=""/>
      <w:lvlJc w:val="left"/>
      <w:pPr>
        <w:ind w:left="3037" w:hanging="360"/>
      </w:pPr>
      <w:rPr>
        <w:rFonts w:ascii="Symbol" w:hAnsi="Symbol" w:hint="default"/>
      </w:rPr>
    </w:lvl>
    <w:lvl w:ilvl="4" w:tplc="40090003" w:tentative="1">
      <w:start w:val="1"/>
      <w:numFmt w:val="bullet"/>
      <w:lvlText w:val="o"/>
      <w:lvlJc w:val="left"/>
      <w:pPr>
        <w:ind w:left="3757" w:hanging="360"/>
      </w:pPr>
      <w:rPr>
        <w:rFonts w:ascii="Courier New" w:hAnsi="Courier New" w:cs="Courier New" w:hint="default"/>
      </w:rPr>
    </w:lvl>
    <w:lvl w:ilvl="5" w:tplc="40090005" w:tentative="1">
      <w:start w:val="1"/>
      <w:numFmt w:val="bullet"/>
      <w:lvlText w:val=""/>
      <w:lvlJc w:val="left"/>
      <w:pPr>
        <w:ind w:left="4477" w:hanging="360"/>
      </w:pPr>
      <w:rPr>
        <w:rFonts w:ascii="Wingdings" w:hAnsi="Wingdings" w:hint="default"/>
      </w:rPr>
    </w:lvl>
    <w:lvl w:ilvl="6" w:tplc="40090001" w:tentative="1">
      <w:start w:val="1"/>
      <w:numFmt w:val="bullet"/>
      <w:lvlText w:val=""/>
      <w:lvlJc w:val="left"/>
      <w:pPr>
        <w:ind w:left="5197" w:hanging="360"/>
      </w:pPr>
      <w:rPr>
        <w:rFonts w:ascii="Symbol" w:hAnsi="Symbol" w:hint="default"/>
      </w:rPr>
    </w:lvl>
    <w:lvl w:ilvl="7" w:tplc="40090003" w:tentative="1">
      <w:start w:val="1"/>
      <w:numFmt w:val="bullet"/>
      <w:lvlText w:val="o"/>
      <w:lvlJc w:val="left"/>
      <w:pPr>
        <w:ind w:left="5917" w:hanging="360"/>
      </w:pPr>
      <w:rPr>
        <w:rFonts w:ascii="Courier New" w:hAnsi="Courier New" w:cs="Courier New" w:hint="default"/>
      </w:rPr>
    </w:lvl>
    <w:lvl w:ilvl="8" w:tplc="40090005" w:tentative="1">
      <w:start w:val="1"/>
      <w:numFmt w:val="bullet"/>
      <w:lvlText w:val=""/>
      <w:lvlJc w:val="left"/>
      <w:pPr>
        <w:ind w:left="6637" w:hanging="360"/>
      </w:pPr>
      <w:rPr>
        <w:rFonts w:ascii="Wingdings" w:hAnsi="Wingdings" w:hint="default"/>
      </w:rPr>
    </w:lvl>
  </w:abstractNum>
  <w:abstractNum w:abstractNumId="2" w15:restartNumberingAfterBreak="0">
    <w:nsid w:val="0D03694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3525DB6"/>
    <w:multiLevelType w:val="multilevel"/>
    <w:tmpl w:val="9266E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B0786B"/>
    <w:multiLevelType w:val="multilevel"/>
    <w:tmpl w:val="FB9A0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BC7919"/>
    <w:multiLevelType w:val="hybridMultilevel"/>
    <w:tmpl w:val="2E74A1FE"/>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6" w15:restartNumberingAfterBreak="0">
    <w:nsid w:val="2FF051FE"/>
    <w:multiLevelType w:val="multilevel"/>
    <w:tmpl w:val="940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D31F14"/>
    <w:multiLevelType w:val="multilevel"/>
    <w:tmpl w:val="F0CA2D48"/>
    <w:lvl w:ilvl="0">
      <w:start w:val="1"/>
      <w:numFmt w:val="decimal"/>
      <w:lvlText w:val="%1."/>
      <w:lvlJc w:val="left"/>
      <w:pPr>
        <w:tabs>
          <w:tab w:val="num" w:pos="0"/>
        </w:tabs>
        <w:ind w:left="721" w:firstLine="0"/>
      </w:pPr>
      <w:rPr>
        <w:rFonts w:hint="default"/>
        <w:b w:val="0"/>
        <w:i w:val="0"/>
        <w:strike w:val="0"/>
        <w:dstrike w:val="0"/>
        <w:color w:val="000000"/>
        <w:position w:val="0"/>
        <w:sz w:val="24"/>
        <w:szCs w:val="24"/>
        <w:u w:val="none" w:color="000000"/>
        <w:effect w:val="none"/>
        <w:vertAlign w:val="baseline"/>
      </w:rPr>
    </w:lvl>
    <w:lvl w:ilvl="1">
      <w:start w:val="1"/>
      <w:numFmt w:val="bullet"/>
      <w:lvlText w:val="o"/>
      <w:lvlJc w:val="left"/>
      <w:pPr>
        <w:tabs>
          <w:tab w:val="num" w:pos="0"/>
        </w:tabs>
        <w:ind w:left="1441" w:firstLine="0"/>
      </w:pPr>
      <w:rPr>
        <w:rFonts w:ascii="Segoe UI Symbol" w:hAnsi="Segoe UI Symbol" w:cs="Segoe UI Symbol" w:hint="default"/>
        <w:b w:val="0"/>
        <w:i w:val="0"/>
        <w:strike w:val="0"/>
        <w:dstrike w:val="0"/>
        <w:color w:val="000000"/>
        <w:position w:val="0"/>
        <w:sz w:val="24"/>
        <w:szCs w:val="24"/>
        <w:u w:val="none" w:color="000000"/>
        <w:effect w:val="none"/>
        <w:vertAlign w:val="baseline"/>
      </w:rPr>
    </w:lvl>
    <w:lvl w:ilvl="2">
      <w:start w:val="1"/>
      <w:numFmt w:val="bullet"/>
      <w:lvlText w:val="▪"/>
      <w:lvlJc w:val="left"/>
      <w:pPr>
        <w:tabs>
          <w:tab w:val="num" w:pos="0"/>
        </w:tabs>
        <w:ind w:left="2161" w:firstLine="0"/>
      </w:pPr>
      <w:rPr>
        <w:rFonts w:ascii="Segoe UI Symbol" w:hAnsi="Segoe UI Symbol" w:cs="Segoe UI Symbol" w:hint="default"/>
        <w:b w:val="0"/>
        <w:i w:val="0"/>
        <w:strike w:val="0"/>
        <w:dstrike w:val="0"/>
        <w:color w:val="000000"/>
        <w:position w:val="0"/>
        <w:sz w:val="24"/>
        <w:szCs w:val="24"/>
        <w:u w:val="none" w:color="000000"/>
        <w:effect w:val="none"/>
        <w:vertAlign w:val="baseline"/>
      </w:rPr>
    </w:lvl>
    <w:lvl w:ilvl="3">
      <w:start w:val="1"/>
      <w:numFmt w:val="bullet"/>
      <w:lvlText w:val="•"/>
      <w:lvlJc w:val="left"/>
      <w:pPr>
        <w:tabs>
          <w:tab w:val="num" w:pos="0"/>
        </w:tabs>
        <w:ind w:left="2881" w:firstLine="0"/>
      </w:pPr>
      <w:rPr>
        <w:rFonts w:ascii="Arial" w:hAnsi="Arial" w:cs="Arial" w:hint="default"/>
        <w:b w:val="0"/>
        <w:i w:val="0"/>
        <w:strike w:val="0"/>
        <w:dstrike w:val="0"/>
        <w:color w:val="000000"/>
        <w:position w:val="0"/>
        <w:sz w:val="24"/>
        <w:szCs w:val="24"/>
        <w:u w:val="none" w:color="000000"/>
        <w:effect w:val="none"/>
        <w:vertAlign w:val="baseline"/>
      </w:rPr>
    </w:lvl>
    <w:lvl w:ilvl="4">
      <w:start w:val="1"/>
      <w:numFmt w:val="bullet"/>
      <w:lvlText w:val="o"/>
      <w:lvlJc w:val="left"/>
      <w:pPr>
        <w:tabs>
          <w:tab w:val="num" w:pos="0"/>
        </w:tabs>
        <w:ind w:left="3601" w:firstLine="0"/>
      </w:pPr>
      <w:rPr>
        <w:rFonts w:ascii="Segoe UI Symbol" w:hAnsi="Segoe UI Symbol" w:cs="Segoe UI Symbol" w:hint="default"/>
        <w:b w:val="0"/>
        <w:i w:val="0"/>
        <w:strike w:val="0"/>
        <w:dstrike w:val="0"/>
        <w:color w:val="000000"/>
        <w:position w:val="0"/>
        <w:sz w:val="24"/>
        <w:szCs w:val="24"/>
        <w:u w:val="none" w:color="000000"/>
        <w:effect w:val="none"/>
        <w:vertAlign w:val="baseline"/>
      </w:rPr>
    </w:lvl>
    <w:lvl w:ilvl="5">
      <w:start w:val="1"/>
      <w:numFmt w:val="bullet"/>
      <w:lvlText w:val="▪"/>
      <w:lvlJc w:val="left"/>
      <w:pPr>
        <w:tabs>
          <w:tab w:val="num" w:pos="0"/>
        </w:tabs>
        <w:ind w:left="4321" w:firstLine="0"/>
      </w:pPr>
      <w:rPr>
        <w:rFonts w:ascii="Segoe UI Symbol" w:hAnsi="Segoe UI Symbol" w:cs="Segoe UI Symbol" w:hint="default"/>
        <w:b w:val="0"/>
        <w:i w:val="0"/>
        <w:strike w:val="0"/>
        <w:dstrike w:val="0"/>
        <w:color w:val="000000"/>
        <w:position w:val="0"/>
        <w:sz w:val="24"/>
        <w:szCs w:val="24"/>
        <w:u w:val="none" w:color="000000"/>
        <w:effect w:val="none"/>
        <w:vertAlign w:val="baseline"/>
      </w:rPr>
    </w:lvl>
    <w:lvl w:ilvl="6">
      <w:start w:val="1"/>
      <w:numFmt w:val="bullet"/>
      <w:lvlText w:val="•"/>
      <w:lvlJc w:val="left"/>
      <w:pPr>
        <w:tabs>
          <w:tab w:val="num" w:pos="0"/>
        </w:tabs>
        <w:ind w:left="5041" w:firstLine="0"/>
      </w:pPr>
      <w:rPr>
        <w:rFonts w:ascii="Arial" w:hAnsi="Arial" w:cs="Arial" w:hint="default"/>
        <w:b w:val="0"/>
        <w:i w:val="0"/>
        <w:strike w:val="0"/>
        <w:dstrike w:val="0"/>
        <w:color w:val="000000"/>
        <w:position w:val="0"/>
        <w:sz w:val="24"/>
        <w:szCs w:val="24"/>
        <w:u w:val="none" w:color="000000"/>
        <w:effect w:val="none"/>
        <w:vertAlign w:val="baseline"/>
      </w:rPr>
    </w:lvl>
    <w:lvl w:ilvl="7">
      <w:start w:val="1"/>
      <w:numFmt w:val="bullet"/>
      <w:lvlText w:val="o"/>
      <w:lvlJc w:val="left"/>
      <w:pPr>
        <w:tabs>
          <w:tab w:val="num" w:pos="0"/>
        </w:tabs>
        <w:ind w:left="5761" w:firstLine="0"/>
      </w:pPr>
      <w:rPr>
        <w:rFonts w:ascii="Segoe UI Symbol" w:hAnsi="Segoe UI Symbol" w:cs="Segoe UI Symbol" w:hint="default"/>
        <w:b w:val="0"/>
        <w:i w:val="0"/>
        <w:strike w:val="0"/>
        <w:dstrike w:val="0"/>
        <w:color w:val="000000"/>
        <w:position w:val="0"/>
        <w:sz w:val="24"/>
        <w:szCs w:val="24"/>
        <w:u w:val="none" w:color="000000"/>
        <w:effect w:val="none"/>
        <w:vertAlign w:val="baseline"/>
      </w:rPr>
    </w:lvl>
    <w:lvl w:ilvl="8">
      <w:start w:val="1"/>
      <w:numFmt w:val="bullet"/>
      <w:lvlText w:val="▪"/>
      <w:lvlJc w:val="left"/>
      <w:pPr>
        <w:tabs>
          <w:tab w:val="num" w:pos="0"/>
        </w:tabs>
        <w:ind w:left="6481" w:firstLine="0"/>
      </w:pPr>
      <w:rPr>
        <w:rFonts w:ascii="Segoe UI Symbol" w:hAnsi="Segoe UI Symbol" w:cs="Segoe UI Symbol" w:hint="default"/>
        <w:b w:val="0"/>
        <w:i w:val="0"/>
        <w:strike w:val="0"/>
        <w:dstrike w:val="0"/>
        <w:color w:val="000000"/>
        <w:position w:val="0"/>
        <w:sz w:val="24"/>
        <w:szCs w:val="24"/>
        <w:u w:val="none" w:color="000000"/>
        <w:effect w:val="none"/>
        <w:vertAlign w:val="baseline"/>
      </w:rPr>
    </w:lvl>
  </w:abstractNum>
  <w:abstractNum w:abstractNumId="8" w15:restartNumberingAfterBreak="0">
    <w:nsid w:val="322F7F26"/>
    <w:multiLevelType w:val="hybridMultilevel"/>
    <w:tmpl w:val="4DCC23D8"/>
    <w:lvl w:ilvl="0" w:tplc="FFFFFFFF">
      <w:start w:val="1"/>
      <w:numFmt w:val="lowerRoman"/>
      <w:lvlText w:val="%1."/>
      <w:lvlJc w:val="right"/>
      <w:pPr>
        <w:ind w:left="1441" w:hanging="360"/>
      </w:pPr>
    </w:lvl>
    <w:lvl w:ilvl="1" w:tplc="FFFFFFFF" w:tentative="1">
      <w:start w:val="1"/>
      <w:numFmt w:val="lowerLetter"/>
      <w:lvlText w:val="%2."/>
      <w:lvlJc w:val="left"/>
      <w:pPr>
        <w:ind w:left="2161" w:hanging="360"/>
      </w:pPr>
    </w:lvl>
    <w:lvl w:ilvl="2" w:tplc="FFFFFFFF" w:tentative="1">
      <w:start w:val="1"/>
      <w:numFmt w:val="lowerRoman"/>
      <w:lvlText w:val="%3."/>
      <w:lvlJc w:val="right"/>
      <w:pPr>
        <w:ind w:left="2881" w:hanging="180"/>
      </w:pPr>
    </w:lvl>
    <w:lvl w:ilvl="3" w:tplc="FFFFFFFF" w:tentative="1">
      <w:start w:val="1"/>
      <w:numFmt w:val="decimal"/>
      <w:lvlText w:val="%4."/>
      <w:lvlJc w:val="left"/>
      <w:pPr>
        <w:ind w:left="3601" w:hanging="360"/>
      </w:pPr>
    </w:lvl>
    <w:lvl w:ilvl="4" w:tplc="FFFFFFFF" w:tentative="1">
      <w:start w:val="1"/>
      <w:numFmt w:val="lowerLetter"/>
      <w:lvlText w:val="%5."/>
      <w:lvlJc w:val="left"/>
      <w:pPr>
        <w:ind w:left="4321" w:hanging="360"/>
      </w:pPr>
    </w:lvl>
    <w:lvl w:ilvl="5" w:tplc="FFFFFFFF" w:tentative="1">
      <w:start w:val="1"/>
      <w:numFmt w:val="lowerRoman"/>
      <w:lvlText w:val="%6."/>
      <w:lvlJc w:val="right"/>
      <w:pPr>
        <w:ind w:left="5041" w:hanging="180"/>
      </w:pPr>
    </w:lvl>
    <w:lvl w:ilvl="6" w:tplc="FFFFFFFF" w:tentative="1">
      <w:start w:val="1"/>
      <w:numFmt w:val="decimal"/>
      <w:lvlText w:val="%7."/>
      <w:lvlJc w:val="left"/>
      <w:pPr>
        <w:ind w:left="5761" w:hanging="360"/>
      </w:pPr>
    </w:lvl>
    <w:lvl w:ilvl="7" w:tplc="FFFFFFFF" w:tentative="1">
      <w:start w:val="1"/>
      <w:numFmt w:val="lowerLetter"/>
      <w:lvlText w:val="%8."/>
      <w:lvlJc w:val="left"/>
      <w:pPr>
        <w:ind w:left="6481" w:hanging="360"/>
      </w:pPr>
    </w:lvl>
    <w:lvl w:ilvl="8" w:tplc="FFFFFFFF" w:tentative="1">
      <w:start w:val="1"/>
      <w:numFmt w:val="lowerRoman"/>
      <w:lvlText w:val="%9."/>
      <w:lvlJc w:val="right"/>
      <w:pPr>
        <w:ind w:left="7201" w:hanging="180"/>
      </w:pPr>
    </w:lvl>
  </w:abstractNum>
  <w:abstractNum w:abstractNumId="9" w15:restartNumberingAfterBreak="0">
    <w:nsid w:val="378D5AE6"/>
    <w:multiLevelType w:val="hybridMultilevel"/>
    <w:tmpl w:val="2F8C5CFC"/>
    <w:lvl w:ilvl="0" w:tplc="40090009">
      <w:start w:val="1"/>
      <w:numFmt w:val="bullet"/>
      <w:lvlText w:val=""/>
      <w:lvlJc w:val="left"/>
      <w:pPr>
        <w:ind w:left="750" w:hanging="183"/>
      </w:pPr>
      <w:rPr>
        <w:rFonts w:ascii="Wingdings" w:hAnsi="Wingdings" w:hint="default"/>
        <w:w w:val="100"/>
        <w:sz w:val="28"/>
        <w:szCs w:val="28"/>
        <w:u w:val="single" w:color="000000"/>
        <w:lang w:val="en-US" w:eastAsia="en-US" w:bidi="ar-SA"/>
      </w:rPr>
    </w:lvl>
    <w:lvl w:ilvl="1" w:tplc="060EBCCA">
      <w:numFmt w:val="bullet"/>
      <w:lvlText w:val="•"/>
      <w:lvlJc w:val="left"/>
      <w:pPr>
        <w:ind w:left="1870" w:hanging="183"/>
      </w:pPr>
      <w:rPr>
        <w:rFonts w:hint="default"/>
        <w:lang w:val="en-US" w:eastAsia="en-US" w:bidi="ar-SA"/>
      </w:rPr>
    </w:lvl>
    <w:lvl w:ilvl="2" w:tplc="1CA42EC8">
      <w:numFmt w:val="bullet"/>
      <w:lvlText w:val="•"/>
      <w:lvlJc w:val="left"/>
      <w:pPr>
        <w:ind w:left="2740" w:hanging="183"/>
      </w:pPr>
      <w:rPr>
        <w:rFonts w:hint="default"/>
        <w:lang w:val="en-US" w:eastAsia="en-US" w:bidi="ar-SA"/>
      </w:rPr>
    </w:lvl>
    <w:lvl w:ilvl="3" w:tplc="106E8840">
      <w:numFmt w:val="bullet"/>
      <w:lvlText w:val="•"/>
      <w:lvlJc w:val="left"/>
      <w:pPr>
        <w:ind w:left="3610" w:hanging="183"/>
      </w:pPr>
      <w:rPr>
        <w:rFonts w:hint="default"/>
        <w:lang w:val="en-US" w:eastAsia="en-US" w:bidi="ar-SA"/>
      </w:rPr>
    </w:lvl>
    <w:lvl w:ilvl="4" w:tplc="5E601B2A">
      <w:numFmt w:val="bullet"/>
      <w:lvlText w:val="•"/>
      <w:lvlJc w:val="left"/>
      <w:pPr>
        <w:ind w:left="4480" w:hanging="183"/>
      </w:pPr>
      <w:rPr>
        <w:rFonts w:hint="default"/>
        <w:lang w:val="en-US" w:eastAsia="en-US" w:bidi="ar-SA"/>
      </w:rPr>
    </w:lvl>
    <w:lvl w:ilvl="5" w:tplc="73D8C0D0">
      <w:numFmt w:val="bullet"/>
      <w:lvlText w:val="•"/>
      <w:lvlJc w:val="left"/>
      <w:pPr>
        <w:ind w:left="5350" w:hanging="183"/>
      </w:pPr>
      <w:rPr>
        <w:rFonts w:hint="default"/>
        <w:lang w:val="en-US" w:eastAsia="en-US" w:bidi="ar-SA"/>
      </w:rPr>
    </w:lvl>
    <w:lvl w:ilvl="6" w:tplc="A71C818E">
      <w:numFmt w:val="bullet"/>
      <w:lvlText w:val="•"/>
      <w:lvlJc w:val="left"/>
      <w:pPr>
        <w:ind w:left="6220" w:hanging="183"/>
      </w:pPr>
      <w:rPr>
        <w:rFonts w:hint="default"/>
        <w:lang w:val="en-US" w:eastAsia="en-US" w:bidi="ar-SA"/>
      </w:rPr>
    </w:lvl>
    <w:lvl w:ilvl="7" w:tplc="A9C6B506">
      <w:numFmt w:val="bullet"/>
      <w:lvlText w:val="•"/>
      <w:lvlJc w:val="left"/>
      <w:pPr>
        <w:ind w:left="7090" w:hanging="183"/>
      </w:pPr>
      <w:rPr>
        <w:rFonts w:hint="default"/>
        <w:lang w:val="en-US" w:eastAsia="en-US" w:bidi="ar-SA"/>
      </w:rPr>
    </w:lvl>
    <w:lvl w:ilvl="8" w:tplc="3E2A38DE">
      <w:numFmt w:val="bullet"/>
      <w:lvlText w:val="•"/>
      <w:lvlJc w:val="left"/>
      <w:pPr>
        <w:ind w:left="7960" w:hanging="183"/>
      </w:pPr>
      <w:rPr>
        <w:rFonts w:hint="default"/>
        <w:lang w:val="en-US" w:eastAsia="en-US" w:bidi="ar-SA"/>
      </w:rPr>
    </w:lvl>
  </w:abstractNum>
  <w:abstractNum w:abstractNumId="10" w15:restartNumberingAfterBreak="0">
    <w:nsid w:val="39D27DDE"/>
    <w:multiLevelType w:val="hybridMultilevel"/>
    <w:tmpl w:val="97FAF3EA"/>
    <w:lvl w:ilvl="0" w:tplc="40090009">
      <w:start w:val="1"/>
      <w:numFmt w:val="bullet"/>
      <w:lvlText w:val=""/>
      <w:lvlJc w:val="left"/>
      <w:pPr>
        <w:ind w:left="821" w:hanging="361"/>
      </w:pPr>
      <w:rPr>
        <w:rFonts w:ascii="Wingdings" w:hAnsi="Wingdings" w:hint="default"/>
        <w:w w:val="100"/>
        <w:lang w:val="en-US" w:eastAsia="en-US" w:bidi="ar-SA"/>
      </w:rPr>
    </w:lvl>
    <w:lvl w:ilvl="1" w:tplc="8FEAA214">
      <w:start w:val="1"/>
      <w:numFmt w:val="decimal"/>
      <w:lvlText w:val="%2."/>
      <w:lvlJc w:val="left"/>
      <w:pPr>
        <w:ind w:left="1584" w:hanging="360"/>
      </w:pPr>
      <w:rPr>
        <w:rFonts w:ascii="Times New Roman" w:eastAsia="Times New Roman" w:hAnsi="Times New Roman" w:cs="Times New Roman" w:hint="default"/>
        <w:color w:val="212121"/>
        <w:w w:val="100"/>
        <w:sz w:val="24"/>
        <w:szCs w:val="24"/>
        <w:lang w:val="en-US" w:eastAsia="en-US" w:bidi="ar-SA"/>
      </w:rPr>
    </w:lvl>
    <w:lvl w:ilvl="2" w:tplc="8B5A70EC">
      <w:numFmt w:val="bullet"/>
      <w:lvlText w:val="•"/>
      <w:lvlJc w:val="left"/>
      <w:pPr>
        <w:ind w:left="2482" w:hanging="360"/>
      </w:pPr>
      <w:rPr>
        <w:rFonts w:hint="default"/>
        <w:lang w:val="en-US" w:eastAsia="en-US" w:bidi="ar-SA"/>
      </w:rPr>
    </w:lvl>
    <w:lvl w:ilvl="3" w:tplc="757A5232">
      <w:numFmt w:val="bullet"/>
      <w:lvlText w:val="•"/>
      <w:lvlJc w:val="left"/>
      <w:pPr>
        <w:ind w:left="3384" w:hanging="360"/>
      </w:pPr>
      <w:rPr>
        <w:rFonts w:hint="default"/>
        <w:lang w:val="en-US" w:eastAsia="en-US" w:bidi="ar-SA"/>
      </w:rPr>
    </w:lvl>
    <w:lvl w:ilvl="4" w:tplc="A6A80A08">
      <w:numFmt w:val="bullet"/>
      <w:lvlText w:val="•"/>
      <w:lvlJc w:val="left"/>
      <w:pPr>
        <w:ind w:left="4286" w:hanging="360"/>
      </w:pPr>
      <w:rPr>
        <w:rFonts w:hint="default"/>
        <w:lang w:val="en-US" w:eastAsia="en-US" w:bidi="ar-SA"/>
      </w:rPr>
    </w:lvl>
    <w:lvl w:ilvl="5" w:tplc="420881A4">
      <w:numFmt w:val="bullet"/>
      <w:lvlText w:val="•"/>
      <w:lvlJc w:val="left"/>
      <w:pPr>
        <w:ind w:left="5188" w:hanging="360"/>
      </w:pPr>
      <w:rPr>
        <w:rFonts w:hint="default"/>
        <w:lang w:val="en-US" w:eastAsia="en-US" w:bidi="ar-SA"/>
      </w:rPr>
    </w:lvl>
    <w:lvl w:ilvl="6" w:tplc="F2868D50">
      <w:numFmt w:val="bullet"/>
      <w:lvlText w:val="•"/>
      <w:lvlJc w:val="left"/>
      <w:pPr>
        <w:ind w:left="6091" w:hanging="360"/>
      </w:pPr>
      <w:rPr>
        <w:rFonts w:hint="default"/>
        <w:lang w:val="en-US" w:eastAsia="en-US" w:bidi="ar-SA"/>
      </w:rPr>
    </w:lvl>
    <w:lvl w:ilvl="7" w:tplc="9EB29EE4">
      <w:numFmt w:val="bullet"/>
      <w:lvlText w:val="•"/>
      <w:lvlJc w:val="left"/>
      <w:pPr>
        <w:ind w:left="6993" w:hanging="360"/>
      </w:pPr>
      <w:rPr>
        <w:rFonts w:hint="default"/>
        <w:lang w:val="en-US" w:eastAsia="en-US" w:bidi="ar-SA"/>
      </w:rPr>
    </w:lvl>
    <w:lvl w:ilvl="8" w:tplc="35381F4C">
      <w:numFmt w:val="bullet"/>
      <w:lvlText w:val="•"/>
      <w:lvlJc w:val="left"/>
      <w:pPr>
        <w:ind w:left="7895" w:hanging="360"/>
      </w:pPr>
      <w:rPr>
        <w:rFonts w:hint="default"/>
        <w:lang w:val="en-US" w:eastAsia="en-US" w:bidi="ar-SA"/>
      </w:rPr>
    </w:lvl>
  </w:abstractNum>
  <w:abstractNum w:abstractNumId="11" w15:restartNumberingAfterBreak="0">
    <w:nsid w:val="40067147"/>
    <w:multiLevelType w:val="hybridMultilevel"/>
    <w:tmpl w:val="960E3F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0FE7F12"/>
    <w:multiLevelType w:val="hybridMultilevel"/>
    <w:tmpl w:val="AC945272"/>
    <w:lvl w:ilvl="0" w:tplc="4009001B">
      <w:start w:val="1"/>
      <w:numFmt w:val="lowerRoman"/>
      <w:lvlText w:val="%1."/>
      <w:lvlJc w:val="right"/>
      <w:pPr>
        <w:ind w:left="1441" w:hanging="360"/>
      </w:pPr>
    </w:lvl>
    <w:lvl w:ilvl="1" w:tplc="40090019" w:tentative="1">
      <w:start w:val="1"/>
      <w:numFmt w:val="lowerLetter"/>
      <w:lvlText w:val="%2."/>
      <w:lvlJc w:val="left"/>
      <w:pPr>
        <w:ind w:left="2161" w:hanging="360"/>
      </w:pPr>
    </w:lvl>
    <w:lvl w:ilvl="2" w:tplc="4009001B" w:tentative="1">
      <w:start w:val="1"/>
      <w:numFmt w:val="lowerRoman"/>
      <w:lvlText w:val="%3."/>
      <w:lvlJc w:val="right"/>
      <w:pPr>
        <w:ind w:left="2881" w:hanging="180"/>
      </w:pPr>
    </w:lvl>
    <w:lvl w:ilvl="3" w:tplc="4009000F" w:tentative="1">
      <w:start w:val="1"/>
      <w:numFmt w:val="decimal"/>
      <w:lvlText w:val="%4."/>
      <w:lvlJc w:val="left"/>
      <w:pPr>
        <w:ind w:left="3601" w:hanging="360"/>
      </w:pPr>
    </w:lvl>
    <w:lvl w:ilvl="4" w:tplc="40090019" w:tentative="1">
      <w:start w:val="1"/>
      <w:numFmt w:val="lowerLetter"/>
      <w:lvlText w:val="%5."/>
      <w:lvlJc w:val="left"/>
      <w:pPr>
        <w:ind w:left="4321" w:hanging="360"/>
      </w:pPr>
    </w:lvl>
    <w:lvl w:ilvl="5" w:tplc="4009001B" w:tentative="1">
      <w:start w:val="1"/>
      <w:numFmt w:val="lowerRoman"/>
      <w:lvlText w:val="%6."/>
      <w:lvlJc w:val="right"/>
      <w:pPr>
        <w:ind w:left="5041" w:hanging="180"/>
      </w:pPr>
    </w:lvl>
    <w:lvl w:ilvl="6" w:tplc="4009000F" w:tentative="1">
      <w:start w:val="1"/>
      <w:numFmt w:val="decimal"/>
      <w:lvlText w:val="%7."/>
      <w:lvlJc w:val="left"/>
      <w:pPr>
        <w:ind w:left="5761" w:hanging="360"/>
      </w:pPr>
    </w:lvl>
    <w:lvl w:ilvl="7" w:tplc="40090019" w:tentative="1">
      <w:start w:val="1"/>
      <w:numFmt w:val="lowerLetter"/>
      <w:lvlText w:val="%8."/>
      <w:lvlJc w:val="left"/>
      <w:pPr>
        <w:ind w:left="6481" w:hanging="360"/>
      </w:pPr>
    </w:lvl>
    <w:lvl w:ilvl="8" w:tplc="4009001B" w:tentative="1">
      <w:start w:val="1"/>
      <w:numFmt w:val="lowerRoman"/>
      <w:lvlText w:val="%9."/>
      <w:lvlJc w:val="right"/>
      <w:pPr>
        <w:ind w:left="7201" w:hanging="180"/>
      </w:pPr>
    </w:lvl>
  </w:abstractNum>
  <w:abstractNum w:abstractNumId="13" w15:restartNumberingAfterBreak="0">
    <w:nsid w:val="433D33D6"/>
    <w:multiLevelType w:val="hybridMultilevel"/>
    <w:tmpl w:val="AC945272"/>
    <w:lvl w:ilvl="0" w:tplc="FFFFFFFF">
      <w:start w:val="1"/>
      <w:numFmt w:val="lowerRoman"/>
      <w:lvlText w:val="%1."/>
      <w:lvlJc w:val="right"/>
      <w:pPr>
        <w:ind w:left="1441" w:hanging="360"/>
      </w:pPr>
    </w:lvl>
    <w:lvl w:ilvl="1" w:tplc="FFFFFFFF" w:tentative="1">
      <w:start w:val="1"/>
      <w:numFmt w:val="lowerLetter"/>
      <w:lvlText w:val="%2."/>
      <w:lvlJc w:val="left"/>
      <w:pPr>
        <w:ind w:left="2161" w:hanging="360"/>
      </w:pPr>
    </w:lvl>
    <w:lvl w:ilvl="2" w:tplc="FFFFFFFF" w:tentative="1">
      <w:start w:val="1"/>
      <w:numFmt w:val="lowerRoman"/>
      <w:lvlText w:val="%3."/>
      <w:lvlJc w:val="right"/>
      <w:pPr>
        <w:ind w:left="2881" w:hanging="180"/>
      </w:pPr>
    </w:lvl>
    <w:lvl w:ilvl="3" w:tplc="FFFFFFFF" w:tentative="1">
      <w:start w:val="1"/>
      <w:numFmt w:val="decimal"/>
      <w:lvlText w:val="%4."/>
      <w:lvlJc w:val="left"/>
      <w:pPr>
        <w:ind w:left="3601" w:hanging="360"/>
      </w:pPr>
    </w:lvl>
    <w:lvl w:ilvl="4" w:tplc="FFFFFFFF" w:tentative="1">
      <w:start w:val="1"/>
      <w:numFmt w:val="lowerLetter"/>
      <w:lvlText w:val="%5."/>
      <w:lvlJc w:val="left"/>
      <w:pPr>
        <w:ind w:left="4321" w:hanging="360"/>
      </w:pPr>
    </w:lvl>
    <w:lvl w:ilvl="5" w:tplc="FFFFFFFF" w:tentative="1">
      <w:start w:val="1"/>
      <w:numFmt w:val="lowerRoman"/>
      <w:lvlText w:val="%6."/>
      <w:lvlJc w:val="right"/>
      <w:pPr>
        <w:ind w:left="5041" w:hanging="180"/>
      </w:pPr>
    </w:lvl>
    <w:lvl w:ilvl="6" w:tplc="FFFFFFFF" w:tentative="1">
      <w:start w:val="1"/>
      <w:numFmt w:val="decimal"/>
      <w:lvlText w:val="%7."/>
      <w:lvlJc w:val="left"/>
      <w:pPr>
        <w:ind w:left="5761" w:hanging="360"/>
      </w:pPr>
    </w:lvl>
    <w:lvl w:ilvl="7" w:tplc="FFFFFFFF" w:tentative="1">
      <w:start w:val="1"/>
      <w:numFmt w:val="lowerLetter"/>
      <w:lvlText w:val="%8."/>
      <w:lvlJc w:val="left"/>
      <w:pPr>
        <w:ind w:left="6481" w:hanging="360"/>
      </w:pPr>
    </w:lvl>
    <w:lvl w:ilvl="8" w:tplc="FFFFFFFF" w:tentative="1">
      <w:start w:val="1"/>
      <w:numFmt w:val="lowerRoman"/>
      <w:lvlText w:val="%9."/>
      <w:lvlJc w:val="right"/>
      <w:pPr>
        <w:ind w:left="7201" w:hanging="180"/>
      </w:pPr>
    </w:lvl>
  </w:abstractNum>
  <w:abstractNum w:abstractNumId="14" w15:restartNumberingAfterBreak="0">
    <w:nsid w:val="48D96308"/>
    <w:multiLevelType w:val="multilevel"/>
    <w:tmpl w:val="FE862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EF5232"/>
    <w:multiLevelType w:val="hybridMultilevel"/>
    <w:tmpl w:val="2E34FC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20C5779"/>
    <w:multiLevelType w:val="hybridMultilevel"/>
    <w:tmpl w:val="BA524B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E245707"/>
    <w:multiLevelType w:val="hybridMultilevel"/>
    <w:tmpl w:val="D9AAE2A6"/>
    <w:lvl w:ilvl="0" w:tplc="40090009">
      <w:start w:val="1"/>
      <w:numFmt w:val="bullet"/>
      <w:lvlText w:val=""/>
      <w:lvlJc w:val="left"/>
      <w:pPr>
        <w:ind w:left="877" w:hanging="360"/>
      </w:pPr>
      <w:rPr>
        <w:rFonts w:ascii="Wingdings" w:hAnsi="Wingdings" w:hint="default"/>
      </w:rPr>
    </w:lvl>
    <w:lvl w:ilvl="1" w:tplc="40090003" w:tentative="1">
      <w:start w:val="1"/>
      <w:numFmt w:val="bullet"/>
      <w:lvlText w:val="o"/>
      <w:lvlJc w:val="left"/>
      <w:pPr>
        <w:ind w:left="1597" w:hanging="360"/>
      </w:pPr>
      <w:rPr>
        <w:rFonts w:ascii="Courier New" w:hAnsi="Courier New" w:cs="Courier New" w:hint="default"/>
      </w:rPr>
    </w:lvl>
    <w:lvl w:ilvl="2" w:tplc="40090005" w:tentative="1">
      <w:start w:val="1"/>
      <w:numFmt w:val="bullet"/>
      <w:lvlText w:val=""/>
      <w:lvlJc w:val="left"/>
      <w:pPr>
        <w:ind w:left="2317" w:hanging="360"/>
      </w:pPr>
      <w:rPr>
        <w:rFonts w:ascii="Wingdings" w:hAnsi="Wingdings" w:hint="default"/>
      </w:rPr>
    </w:lvl>
    <w:lvl w:ilvl="3" w:tplc="40090001" w:tentative="1">
      <w:start w:val="1"/>
      <w:numFmt w:val="bullet"/>
      <w:lvlText w:val=""/>
      <w:lvlJc w:val="left"/>
      <w:pPr>
        <w:ind w:left="3037" w:hanging="360"/>
      </w:pPr>
      <w:rPr>
        <w:rFonts w:ascii="Symbol" w:hAnsi="Symbol" w:hint="default"/>
      </w:rPr>
    </w:lvl>
    <w:lvl w:ilvl="4" w:tplc="40090003" w:tentative="1">
      <w:start w:val="1"/>
      <w:numFmt w:val="bullet"/>
      <w:lvlText w:val="o"/>
      <w:lvlJc w:val="left"/>
      <w:pPr>
        <w:ind w:left="3757" w:hanging="360"/>
      </w:pPr>
      <w:rPr>
        <w:rFonts w:ascii="Courier New" w:hAnsi="Courier New" w:cs="Courier New" w:hint="default"/>
      </w:rPr>
    </w:lvl>
    <w:lvl w:ilvl="5" w:tplc="40090005" w:tentative="1">
      <w:start w:val="1"/>
      <w:numFmt w:val="bullet"/>
      <w:lvlText w:val=""/>
      <w:lvlJc w:val="left"/>
      <w:pPr>
        <w:ind w:left="4477" w:hanging="360"/>
      </w:pPr>
      <w:rPr>
        <w:rFonts w:ascii="Wingdings" w:hAnsi="Wingdings" w:hint="default"/>
      </w:rPr>
    </w:lvl>
    <w:lvl w:ilvl="6" w:tplc="40090001" w:tentative="1">
      <w:start w:val="1"/>
      <w:numFmt w:val="bullet"/>
      <w:lvlText w:val=""/>
      <w:lvlJc w:val="left"/>
      <w:pPr>
        <w:ind w:left="5197" w:hanging="360"/>
      </w:pPr>
      <w:rPr>
        <w:rFonts w:ascii="Symbol" w:hAnsi="Symbol" w:hint="default"/>
      </w:rPr>
    </w:lvl>
    <w:lvl w:ilvl="7" w:tplc="40090003" w:tentative="1">
      <w:start w:val="1"/>
      <w:numFmt w:val="bullet"/>
      <w:lvlText w:val="o"/>
      <w:lvlJc w:val="left"/>
      <w:pPr>
        <w:ind w:left="5917" w:hanging="360"/>
      </w:pPr>
      <w:rPr>
        <w:rFonts w:ascii="Courier New" w:hAnsi="Courier New" w:cs="Courier New" w:hint="default"/>
      </w:rPr>
    </w:lvl>
    <w:lvl w:ilvl="8" w:tplc="40090005" w:tentative="1">
      <w:start w:val="1"/>
      <w:numFmt w:val="bullet"/>
      <w:lvlText w:val=""/>
      <w:lvlJc w:val="left"/>
      <w:pPr>
        <w:ind w:left="6637" w:hanging="360"/>
      </w:pPr>
      <w:rPr>
        <w:rFonts w:ascii="Wingdings" w:hAnsi="Wingdings" w:hint="default"/>
      </w:rPr>
    </w:lvl>
  </w:abstractNum>
  <w:abstractNum w:abstractNumId="18" w15:restartNumberingAfterBreak="0">
    <w:nsid w:val="6443280C"/>
    <w:multiLevelType w:val="hybridMultilevel"/>
    <w:tmpl w:val="0A9689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8402D52"/>
    <w:multiLevelType w:val="hybridMultilevel"/>
    <w:tmpl w:val="79AAD44C"/>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B3E4FFB"/>
    <w:multiLevelType w:val="hybridMultilevel"/>
    <w:tmpl w:val="33B29FCE"/>
    <w:lvl w:ilvl="0" w:tplc="2BF249FE">
      <w:start w:val="1"/>
      <w:numFmt w:val="decimal"/>
      <w:lvlText w:val="%1."/>
      <w:lvlJc w:val="left"/>
      <w:pPr>
        <w:ind w:left="1541" w:hanging="360"/>
      </w:pPr>
      <w:rPr>
        <w:rFonts w:ascii="Times New Roman" w:eastAsia="Times New Roman" w:hAnsi="Times New Roman" w:cs="Times New Roman" w:hint="default"/>
        <w:w w:val="100"/>
        <w:sz w:val="24"/>
        <w:szCs w:val="24"/>
        <w:lang w:val="en-US" w:eastAsia="en-US" w:bidi="ar-SA"/>
      </w:rPr>
    </w:lvl>
    <w:lvl w:ilvl="1" w:tplc="FBF6BF86">
      <w:numFmt w:val="bullet"/>
      <w:lvlText w:val="•"/>
      <w:lvlJc w:val="left"/>
      <w:pPr>
        <w:ind w:left="2356" w:hanging="360"/>
      </w:pPr>
      <w:rPr>
        <w:rFonts w:hint="default"/>
        <w:lang w:val="en-US" w:eastAsia="en-US" w:bidi="ar-SA"/>
      </w:rPr>
    </w:lvl>
    <w:lvl w:ilvl="2" w:tplc="142E7FA2">
      <w:numFmt w:val="bullet"/>
      <w:lvlText w:val="•"/>
      <w:lvlJc w:val="left"/>
      <w:pPr>
        <w:ind w:left="3172" w:hanging="360"/>
      </w:pPr>
      <w:rPr>
        <w:rFonts w:hint="default"/>
        <w:lang w:val="en-US" w:eastAsia="en-US" w:bidi="ar-SA"/>
      </w:rPr>
    </w:lvl>
    <w:lvl w:ilvl="3" w:tplc="0026F4C0">
      <w:numFmt w:val="bullet"/>
      <w:lvlText w:val="•"/>
      <w:lvlJc w:val="left"/>
      <w:pPr>
        <w:ind w:left="3988" w:hanging="360"/>
      </w:pPr>
      <w:rPr>
        <w:rFonts w:hint="default"/>
        <w:lang w:val="en-US" w:eastAsia="en-US" w:bidi="ar-SA"/>
      </w:rPr>
    </w:lvl>
    <w:lvl w:ilvl="4" w:tplc="311C9018">
      <w:numFmt w:val="bullet"/>
      <w:lvlText w:val="•"/>
      <w:lvlJc w:val="left"/>
      <w:pPr>
        <w:ind w:left="4804" w:hanging="360"/>
      </w:pPr>
      <w:rPr>
        <w:rFonts w:hint="default"/>
        <w:lang w:val="en-US" w:eastAsia="en-US" w:bidi="ar-SA"/>
      </w:rPr>
    </w:lvl>
    <w:lvl w:ilvl="5" w:tplc="53F09EE2">
      <w:numFmt w:val="bullet"/>
      <w:lvlText w:val="•"/>
      <w:lvlJc w:val="left"/>
      <w:pPr>
        <w:ind w:left="5620" w:hanging="360"/>
      </w:pPr>
      <w:rPr>
        <w:rFonts w:hint="default"/>
        <w:lang w:val="en-US" w:eastAsia="en-US" w:bidi="ar-SA"/>
      </w:rPr>
    </w:lvl>
    <w:lvl w:ilvl="6" w:tplc="B516B502">
      <w:numFmt w:val="bullet"/>
      <w:lvlText w:val="•"/>
      <w:lvlJc w:val="left"/>
      <w:pPr>
        <w:ind w:left="6436" w:hanging="360"/>
      </w:pPr>
      <w:rPr>
        <w:rFonts w:hint="default"/>
        <w:lang w:val="en-US" w:eastAsia="en-US" w:bidi="ar-SA"/>
      </w:rPr>
    </w:lvl>
    <w:lvl w:ilvl="7" w:tplc="84ECE0E2">
      <w:numFmt w:val="bullet"/>
      <w:lvlText w:val="•"/>
      <w:lvlJc w:val="left"/>
      <w:pPr>
        <w:ind w:left="7252" w:hanging="360"/>
      </w:pPr>
      <w:rPr>
        <w:rFonts w:hint="default"/>
        <w:lang w:val="en-US" w:eastAsia="en-US" w:bidi="ar-SA"/>
      </w:rPr>
    </w:lvl>
    <w:lvl w:ilvl="8" w:tplc="C046E722">
      <w:numFmt w:val="bullet"/>
      <w:lvlText w:val="•"/>
      <w:lvlJc w:val="left"/>
      <w:pPr>
        <w:ind w:left="8068" w:hanging="360"/>
      </w:pPr>
      <w:rPr>
        <w:rFonts w:hint="default"/>
        <w:lang w:val="en-US" w:eastAsia="en-US" w:bidi="ar-SA"/>
      </w:rPr>
    </w:lvl>
  </w:abstractNum>
  <w:abstractNum w:abstractNumId="21" w15:restartNumberingAfterBreak="0">
    <w:nsid w:val="7B8B5866"/>
    <w:multiLevelType w:val="hybridMultilevel"/>
    <w:tmpl w:val="99C477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0150092">
    <w:abstractNumId w:val="9"/>
  </w:num>
  <w:num w:numId="2" w16cid:durableId="234435306">
    <w:abstractNumId w:val="20"/>
  </w:num>
  <w:num w:numId="3" w16cid:durableId="171578075">
    <w:abstractNumId w:val="10"/>
  </w:num>
  <w:num w:numId="4" w16cid:durableId="857425697">
    <w:abstractNumId w:val="2"/>
  </w:num>
  <w:num w:numId="5" w16cid:durableId="2019965916">
    <w:abstractNumId w:val="0"/>
  </w:num>
  <w:num w:numId="6" w16cid:durableId="195126276">
    <w:abstractNumId w:val="7"/>
  </w:num>
  <w:num w:numId="7" w16cid:durableId="1665275025">
    <w:abstractNumId w:val="12"/>
  </w:num>
  <w:num w:numId="8" w16cid:durableId="892885925">
    <w:abstractNumId w:val="8"/>
  </w:num>
  <w:num w:numId="9" w16cid:durableId="1338844266">
    <w:abstractNumId w:val="13"/>
  </w:num>
  <w:num w:numId="10" w16cid:durableId="1914193639">
    <w:abstractNumId w:val="17"/>
  </w:num>
  <w:num w:numId="11" w16cid:durableId="233898118">
    <w:abstractNumId w:val="3"/>
  </w:num>
  <w:num w:numId="12" w16cid:durableId="1984264388">
    <w:abstractNumId w:val="4"/>
  </w:num>
  <w:num w:numId="13" w16cid:durableId="534657294">
    <w:abstractNumId w:val="14"/>
  </w:num>
  <w:num w:numId="14" w16cid:durableId="422918936">
    <w:abstractNumId w:val="6"/>
  </w:num>
  <w:num w:numId="15" w16cid:durableId="2127850626">
    <w:abstractNumId w:val="21"/>
  </w:num>
  <w:num w:numId="16" w16cid:durableId="5209815">
    <w:abstractNumId w:val="15"/>
  </w:num>
  <w:num w:numId="17" w16cid:durableId="1506238352">
    <w:abstractNumId w:val="16"/>
  </w:num>
  <w:num w:numId="18" w16cid:durableId="896353219">
    <w:abstractNumId w:val="18"/>
  </w:num>
  <w:num w:numId="19" w16cid:durableId="969438107">
    <w:abstractNumId w:val="11"/>
  </w:num>
  <w:num w:numId="20" w16cid:durableId="1108041777">
    <w:abstractNumId w:val="1"/>
  </w:num>
  <w:num w:numId="21" w16cid:durableId="1748653700">
    <w:abstractNumId w:val="19"/>
  </w:num>
  <w:num w:numId="22" w16cid:durableId="7517776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50E"/>
    <w:rsid w:val="0000377F"/>
    <w:rsid w:val="000131C5"/>
    <w:rsid w:val="00037F37"/>
    <w:rsid w:val="00185624"/>
    <w:rsid w:val="00512CEF"/>
    <w:rsid w:val="005F750E"/>
    <w:rsid w:val="00794BB2"/>
    <w:rsid w:val="007B0315"/>
    <w:rsid w:val="00900EA3"/>
    <w:rsid w:val="009C4CAF"/>
    <w:rsid w:val="00A620F2"/>
    <w:rsid w:val="00A736AC"/>
    <w:rsid w:val="00B87C2B"/>
    <w:rsid w:val="00D4477C"/>
    <w:rsid w:val="00E43EF0"/>
    <w:rsid w:val="00E91354"/>
    <w:rsid w:val="00F065C5"/>
    <w:rsid w:val="00F62B8F"/>
    <w:rsid w:val="00F8538B"/>
    <w:rsid w:val="00FB3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AAA4C"/>
  <w15:docId w15:val="{33C8AC86-BF15-4179-BC8E-75C1DD8EF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00"/>
      <w:outlineLvl w:val="0"/>
    </w:pPr>
    <w:rPr>
      <w:sz w:val="28"/>
      <w:szCs w:val="28"/>
      <w:u w:val="single" w:color="000000"/>
    </w:rPr>
  </w:style>
  <w:style w:type="paragraph" w:styleId="Heading2">
    <w:name w:val="heading 2"/>
    <w:basedOn w:val="Normal"/>
    <w:uiPriority w:val="9"/>
    <w:unhideWhenUsed/>
    <w:qFormat/>
    <w:pPr>
      <w:spacing w:before="41"/>
      <w:ind w:left="1603"/>
      <w:outlineLvl w:val="1"/>
    </w:pPr>
    <w:rPr>
      <w:b/>
      <w:bCs/>
      <w:sz w:val="24"/>
      <w:szCs w:val="24"/>
    </w:rPr>
  </w:style>
  <w:style w:type="paragraph" w:styleId="Heading3">
    <w:name w:val="heading 3"/>
    <w:basedOn w:val="Normal"/>
    <w:next w:val="Normal"/>
    <w:link w:val="Heading3Char"/>
    <w:uiPriority w:val="9"/>
    <w:semiHidden/>
    <w:unhideWhenUsed/>
    <w:qFormat/>
    <w:rsid w:val="009C4CA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C4CA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C4CAF"/>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77"/>
      <w:ind w:left="2589" w:right="2562"/>
      <w:jc w:val="center"/>
    </w:pPr>
    <w:rPr>
      <w:sz w:val="32"/>
      <w:szCs w:val="32"/>
      <w:u w:val="single" w:color="000000"/>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E91354"/>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00377F"/>
    <w:pPr>
      <w:spacing w:after="200"/>
    </w:pPr>
    <w:rPr>
      <w:i/>
      <w:iCs/>
      <w:color w:val="1F497D" w:themeColor="text2"/>
      <w:sz w:val="18"/>
      <w:szCs w:val="18"/>
    </w:rPr>
  </w:style>
  <w:style w:type="paragraph" w:styleId="Header">
    <w:name w:val="header"/>
    <w:basedOn w:val="Normal"/>
    <w:link w:val="HeaderChar"/>
    <w:uiPriority w:val="99"/>
    <w:unhideWhenUsed/>
    <w:rsid w:val="00F62B8F"/>
    <w:pPr>
      <w:tabs>
        <w:tab w:val="center" w:pos="4513"/>
        <w:tab w:val="right" w:pos="9026"/>
      </w:tabs>
    </w:pPr>
  </w:style>
  <w:style w:type="character" w:customStyle="1" w:styleId="HeaderChar">
    <w:name w:val="Header Char"/>
    <w:basedOn w:val="DefaultParagraphFont"/>
    <w:link w:val="Header"/>
    <w:uiPriority w:val="99"/>
    <w:rsid w:val="00F62B8F"/>
    <w:rPr>
      <w:rFonts w:ascii="Times New Roman" w:eastAsia="Times New Roman" w:hAnsi="Times New Roman" w:cs="Times New Roman"/>
    </w:rPr>
  </w:style>
  <w:style w:type="paragraph" w:styleId="Footer">
    <w:name w:val="footer"/>
    <w:basedOn w:val="Normal"/>
    <w:link w:val="FooterChar"/>
    <w:uiPriority w:val="99"/>
    <w:unhideWhenUsed/>
    <w:rsid w:val="00F62B8F"/>
    <w:pPr>
      <w:tabs>
        <w:tab w:val="center" w:pos="4513"/>
        <w:tab w:val="right" w:pos="9026"/>
      </w:tabs>
    </w:pPr>
  </w:style>
  <w:style w:type="character" w:customStyle="1" w:styleId="FooterChar">
    <w:name w:val="Footer Char"/>
    <w:basedOn w:val="DefaultParagraphFont"/>
    <w:link w:val="Footer"/>
    <w:uiPriority w:val="99"/>
    <w:rsid w:val="00F62B8F"/>
    <w:rPr>
      <w:rFonts w:ascii="Times New Roman" w:eastAsia="Times New Roman" w:hAnsi="Times New Roman" w:cs="Times New Roman"/>
    </w:rPr>
  </w:style>
  <w:style w:type="character" w:customStyle="1" w:styleId="Heading1Char">
    <w:name w:val="Heading 1 Char"/>
    <w:basedOn w:val="DefaultParagraphFont"/>
    <w:link w:val="Heading1"/>
    <w:uiPriority w:val="9"/>
    <w:rsid w:val="00B87C2B"/>
    <w:rPr>
      <w:rFonts w:ascii="Times New Roman" w:eastAsia="Times New Roman" w:hAnsi="Times New Roman" w:cs="Times New Roman"/>
      <w:sz w:val="28"/>
      <w:szCs w:val="28"/>
      <w:u w:val="single" w:color="000000"/>
    </w:rPr>
  </w:style>
  <w:style w:type="paragraph" w:styleId="Quote">
    <w:name w:val="Quote"/>
    <w:basedOn w:val="Normal"/>
    <w:next w:val="Normal"/>
    <w:link w:val="QuoteChar"/>
    <w:uiPriority w:val="29"/>
    <w:qFormat/>
    <w:rsid w:val="00794BB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94BB2"/>
    <w:rPr>
      <w:rFonts w:ascii="Times New Roman" w:eastAsia="Times New Roman" w:hAnsi="Times New Roman" w:cs="Times New Roman"/>
      <w:i/>
      <w:iCs/>
      <w:color w:val="404040" w:themeColor="text1" w:themeTint="BF"/>
    </w:rPr>
  </w:style>
  <w:style w:type="character" w:styleId="IntenseReference">
    <w:name w:val="Intense Reference"/>
    <w:basedOn w:val="DefaultParagraphFont"/>
    <w:uiPriority w:val="32"/>
    <w:qFormat/>
    <w:rsid w:val="00794BB2"/>
    <w:rPr>
      <w:b/>
      <w:bCs/>
      <w:smallCaps/>
      <w:color w:val="4F81BD" w:themeColor="accent1"/>
      <w:spacing w:val="5"/>
    </w:rPr>
  </w:style>
  <w:style w:type="character" w:customStyle="1" w:styleId="Heading3Char">
    <w:name w:val="Heading 3 Char"/>
    <w:basedOn w:val="DefaultParagraphFont"/>
    <w:link w:val="Heading3"/>
    <w:uiPriority w:val="9"/>
    <w:semiHidden/>
    <w:rsid w:val="009C4CA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9C4CAF"/>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9C4CAF"/>
    <w:rPr>
      <w:rFonts w:asciiTheme="majorHAnsi" w:eastAsiaTheme="majorEastAsia" w:hAnsiTheme="majorHAnsi" w:cstheme="majorBidi"/>
      <w:color w:val="365F91" w:themeColor="accent1" w:themeShade="BF"/>
    </w:rPr>
  </w:style>
  <w:style w:type="paragraph" w:styleId="HTMLPreformatted">
    <w:name w:val="HTML Preformatted"/>
    <w:basedOn w:val="Normal"/>
    <w:link w:val="HTMLPreformattedChar"/>
    <w:uiPriority w:val="99"/>
    <w:semiHidden/>
    <w:unhideWhenUsed/>
    <w:rsid w:val="009C4C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C4CAF"/>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9C4CAF"/>
    <w:rPr>
      <w:rFonts w:ascii="Courier New" w:eastAsia="Times New Roman" w:hAnsi="Courier New" w:cs="Courier New"/>
      <w:sz w:val="20"/>
      <w:szCs w:val="20"/>
    </w:rPr>
  </w:style>
  <w:style w:type="character" w:customStyle="1" w:styleId="hljs-keyword">
    <w:name w:val="hljs-keyword"/>
    <w:basedOn w:val="DefaultParagraphFont"/>
    <w:rsid w:val="009C4CAF"/>
  </w:style>
  <w:style w:type="character" w:customStyle="1" w:styleId="hljs-string">
    <w:name w:val="hljs-string"/>
    <w:basedOn w:val="DefaultParagraphFont"/>
    <w:rsid w:val="009C4CAF"/>
  </w:style>
  <w:style w:type="character" w:customStyle="1" w:styleId="hljs-number">
    <w:name w:val="hljs-number"/>
    <w:basedOn w:val="DefaultParagraphFont"/>
    <w:rsid w:val="009C4CAF"/>
  </w:style>
  <w:style w:type="paragraph" w:styleId="NormalWeb">
    <w:name w:val="Normal (Web)"/>
    <w:basedOn w:val="Normal"/>
    <w:uiPriority w:val="99"/>
    <w:semiHidden/>
    <w:unhideWhenUsed/>
    <w:rsid w:val="009C4CAF"/>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9C4CAF"/>
    <w:rPr>
      <w:color w:val="0000FF"/>
      <w:u w:val="single"/>
    </w:rPr>
  </w:style>
  <w:style w:type="character" w:customStyle="1" w:styleId="comment-highlite">
    <w:name w:val="comment-highlite"/>
    <w:basedOn w:val="DefaultParagraphFont"/>
    <w:rsid w:val="009C4CAF"/>
  </w:style>
  <w:style w:type="character" w:styleId="Strong">
    <w:name w:val="Strong"/>
    <w:basedOn w:val="DefaultParagraphFont"/>
    <w:uiPriority w:val="22"/>
    <w:qFormat/>
    <w:rsid w:val="009C4CAF"/>
    <w:rPr>
      <w:b/>
      <w:bCs/>
    </w:rPr>
  </w:style>
  <w:style w:type="character" w:customStyle="1" w:styleId="hljs-selector-attr">
    <w:name w:val="hljs-selector-attr"/>
    <w:basedOn w:val="DefaultParagraphFont"/>
    <w:rsid w:val="009C4CAF"/>
  </w:style>
  <w:style w:type="character" w:customStyle="1" w:styleId="hljs-selector-class">
    <w:name w:val="hljs-selector-class"/>
    <w:basedOn w:val="DefaultParagraphFont"/>
    <w:rsid w:val="009C4CAF"/>
  </w:style>
  <w:style w:type="character" w:styleId="UnresolvedMention">
    <w:name w:val="Unresolved Mention"/>
    <w:basedOn w:val="DefaultParagraphFont"/>
    <w:uiPriority w:val="99"/>
    <w:semiHidden/>
    <w:unhideWhenUsed/>
    <w:rsid w:val="00037F37"/>
    <w:rPr>
      <w:color w:val="605E5C"/>
      <w:shd w:val="clear" w:color="auto" w:fill="E1DFDD"/>
    </w:rPr>
  </w:style>
  <w:style w:type="paragraph" w:styleId="Revision">
    <w:name w:val="Revision"/>
    <w:hidden/>
    <w:uiPriority w:val="99"/>
    <w:semiHidden/>
    <w:rsid w:val="00F8538B"/>
    <w:pPr>
      <w:widowControl/>
      <w:autoSpaceDE/>
      <w:autoSpaceDN/>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658709">
      <w:bodyDiv w:val="1"/>
      <w:marLeft w:val="0"/>
      <w:marRight w:val="0"/>
      <w:marTop w:val="0"/>
      <w:marBottom w:val="0"/>
      <w:divBdr>
        <w:top w:val="none" w:sz="0" w:space="0" w:color="auto"/>
        <w:left w:val="none" w:sz="0" w:space="0" w:color="auto"/>
        <w:bottom w:val="none" w:sz="0" w:space="0" w:color="auto"/>
        <w:right w:val="none" w:sz="0" w:space="0" w:color="auto"/>
      </w:divBdr>
      <w:divsChild>
        <w:div w:id="575744680">
          <w:marLeft w:val="0"/>
          <w:marRight w:val="0"/>
          <w:marTop w:val="0"/>
          <w:marBottom w:val="0"/>
          <w:divBdr>
            <w:top w:val="none" w:sz="0" w:space="0" w:color="auto"/>
            <w:left w:val="none" w:sz="0" w:space="0" w:color="auto"/>
            <w:bottom w:val="none" w:sz="0" w:space="0" w:color="auto"/>
            <w:right w:val="none" w:sz="0" w:space="0" w:color="auto"/>
          </w:divBdr>
        </w:div>
        <w:div w:id="2118675921">
          <w:marLeft w:val="0"/>
          <w:marRight w:val="0"/>
          <w:marTop w:val="0"/>
          <w:marBottom w:val="0"/>
          <w:divBdr>
            <w:top w:val="none" w:sz="0" w:space="0" w:color="auto"/>
            <w:left w:val="none" w:sz="0" w:space="0" w:color="auto"/>
            <w:bottom w:val="none" w:sz="0" w:space="0" w:color="auto"/>
            <w:right w:val="none" w:sz="0" w:space="0" w:color="auto"/>
          </w:divBdr>
        </w:div>
        <w:div w:id="1702320061">
          <w:marLeft w:val="0"/>
          <w:marRight w:val="0"/>
          <w:marTop w:val="600"/>
          <w:marBottom w:val="600"/>
          <w:divBdr>
            <w:top w:val="single" w:sz="6" w:space="15" w:color="D8D8D8"/>
            <w:left w:val="none" w:sz="0" w:space="0" w:color="auto"/>
            <w:bottom w:val="single" w:sz="6" w:space="15" w:color="D8D8D8"/>
            <w:right w:val="none" w:sz="0" w:space="0" w:color="auto"/>
          </w:divBdr>
          <w:divsChild>
            <w:div w:id="1444156623">
              <w:marLeft w:val="0"/>
              <w:marRight w:val="0"/>
              <w:marTop w:val="0"/>
              <w:marBottom w:val="0"/>
              <w:divBdr>
                <w:top w:val="none" w:sz="0" w:space="0" w:color="auto"/>
                <w:left w:val="none" w:sz="0" w:space="0" w:color="auto"/>
                <w:bottom w:val="none" w:sz="0" w:space="0" w:color="auto"/>
                <w:right w:val="none" w:sz="0" w:space="0" w:color="auto"/>
              </w:divBdr>
              <w:divsChild>
                <w:div w:id="1192036650">
                  <w:marLeft w:val="0"/>
                  <w:marRight w:val="450"/>
                  <w:marTop w:val="0"/>
                  <w:marBottom w:val="0"/>
                  <w:divBdr>
                    <w:top w:val="none" w:sz="0" w:space="0" w:color="auto"/>
                    <w:left w:val="none" w:sz="0" w:space="0" w:color="auto"/>
                    <w:bottom w:val="none" w:sz="0" w:space="0" w:color="auto"/>
                    <w:right w:val="none" w:sz="0" w:space="0" w:color="auto"/>
                  </w:divBdr>
                </w:div>
                <w:div w:id="64208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21143">
      <w:bodyDiv w:val="1"/>
      <w:marLeft w:val="0"/>
      <w:marRight w:val="0"/>
      <w:marTop w:val="0"/>
      <w:marBottom w:val="0"/>
      <w:divBdr>
        <w:top w:val="none" w:sz="0" w:space="0" w:color="auto"/>
        <w:left w:val="none" w:sz="0" w:space="0" w:color="auto"/>
        <w:bottom w:val="none" w:sz="0" w:space="0" w:color="auto"/>
        <w:right w:val="none" w:sz="0" w:space="0" w:color="auto"/>
      </w:divBdr>
    </w:div>
    <w:div w:id="369495434">
      <w:bodyDiv w:val="1"/>
      <w:marLeft w:val="0"/>
      <w:marRight w:val="0"/>
      <w:marTop w:val="0"/>
      <w:marBottom w:val="0"/>
      <w:divBdr>
        <w:top w:val="none" w:sz="0" w:space="0" w:color="auto"/>
        <w:left w:val="none" w:sz="0" w:space="0" w:color="auto"/>
        <w:bottom w:val="none" w:sz="0" w:space="0" w:color="auto"/>
        <w:right w:val="none" w:sz="0" w:space="0" w:color="auto"/>
      </w:divBdr>
    </w:div>
    <w:div w:id="393478283">
      <w:bodyDiv w:val="1"/>
      <w:marLeft w:val="0"/>
      <w:marRight w:val="0"/>
      <w:marTop w:val="0"/>
      <w:marBottom w:val="0"/>
      <w:divBdr>
        <w:top w:val="none" w:sz="0" w:space="0" w:color="auto"/>
        <w:left w:val="none" w:sz="0" w:space="0" w:color="auto"/>
        <w:bottom w:val="none" w:sz="0" w:space="0" w:color="auto"/>
        <w:right w:val="none" w:sz="0" w:space="0" w:color="auto"/>
      </w:divBdr>
    </w:div>
    <w:div w:id="420180526">
      <w:bodyDiv w:val="1"/>
      <w:marLeft w:val="0"/>
      <w:marRight w:val="0"/>
      <w:marTop w:val="0"/>
      <w:marBottom w:val="0"/>
      <w:divBdr>
        <w:top w:val="none" w:sz="0" w:space="0" w:color="auto"/>
        <w:left w:val="none" w:sz="0" w:space="0" w:color="auto"/>
        <w:bottom w:val="none" w:sz="0" w:space="0" w:color="auto"/>
        <w:right w:val="none" w:sz="0" w:space="0" w:color="auto"/>
      </w:divBdr>
    </w:div>
    <w:div w:id="423379656">
      <w:bodyDiv w:val="1"/>
      <w:marLeft w:val="0"/>
      <w:marRight w:val="0"/>
      <w:marTop w:val="0"/>
      <w:marBottom w:val="0"/>
      <w:divBdr>
        <w:top w:val="none" w:sz="0" w:space="0" w:color="auto"/>
        <w:left w:val="none" w:sz="0" w:space="0" w:color="auto"/>
        <w:bottom w:val="none" w:sz="0" w:space="0" w:color="auto"/>
        <w:right w:val="none" w:sz="0" w:space="0" w:color="auto"/>
      </w:divBdr>
    </w:div>
    <w:div w:id="432359024">
      <w:bodyDiv w:val="1"/>
      <w:marLeft w:val="0"/>
      <w:marRight w:val="0"/>
      <w:marTop w:val="0"/>
      <w:marBottom w:val="0"/>
      <w:divBdr>
        <w:top w:val="none" w:sz="0" w:space="0" w:color="auto"/>
        <w:left w:val="none" w:sz="0" w:space="0" w:color="auto"/>
        <w:bottom w:val="none" w:sz="0" w:space="0" w:color="auto"/>
        <w:right w:val="none" w:sz="0" w:space="0" w:color="auto"/>
      </w:divBdr>
      <w:divsChild>
        <w:div w:id="1728870516">
          <w:marLeft w:val="0"/>
          <w:marRight w:val="0"/>
          <w:marTop w:val="0"/>
          <w:marBottom w:val="0"/>
          <w:divBdr>
            <w:top w:val="none" w:sz="0" w:space="0" w:color="auto"/>
            <w:left w:val="none" w:sz="0" w:space="0" w:color="auto"/>
            <w:bottom w:val="none" w:sz="0" w:space="0" w:color="auto"/>
            <w:right w:val="none" w:sz="0" w:space="0" w:color="auto"/>
          </w:divBdr>
          <w:divsChild>
            <w:div w:id="45799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06108">
      <w:bodyDiv w:val="1"/>
      <w:marLeft w:val="0"/>
      <w:marRight w:val="0"/>
      <w:marTop w:val="0"/>
      <w:marBottom w:val="0"/>
      <w:divBdr>
        <w:top w:val="none" w:sz="0" w:space="0" w:color="auto"/>
        <w:left w:val="none" w:sz="0" w:space="0" w:color="auto"/>
        <w:bottom w:val="none" w:sz="0" w:space="0" w:color="auto"/>
        <w:right w:val="none" w:sz="0" w:space="0" w:color="auto"/>
      </w:divBdr>
    </w:div>
    <w:div w:id="534848908">
      <w:bodyDiv w:val="1"/>
      <w:marLeft w:val="0"/>
      <w:marRight w:val="0"/>
      <w:marTop w:val="0"/>
      <w:marBottom w:val="0"/>
      <w:divBdr>
        <w:top w:val="none" w:sz="0" w:space="0" w:color="auto"/>
        <w:left w:val="none" w:sz="0" w:space="0" w:color="auto"/>
        <w:bottom w:val="none" w:sz="0" w:space="0" w:color="auto"/>
        <w:right w:val="none" w:sz="0" w:space="0" w:color="auto"/>
      </w:divBdr>
    </w:div>
    <w:div w:id="625355763">
      <w:bodyDiv w:val="1"/>
      <w:marLeft w:val="0"/>
      <w:marRight w:val="0"/>
      <w:marTop w:val="0"/>
      <w:marBottom w:val="0"/>
      <w:divBdr>
        <w:top w:val="none" w:sz="0" w:space="0" w:color="auto"/>
        <w:left w:val="none" w:sz="0" w:space="0" w:color="auto"/>
        <w:bottom w:val="none" w:sz="0" w:space="0" w:color="auto"/>
        <w:right w:val="none" w:sz="0" w:space="0" w:color="auto"/>
      </w:divBdr>
    </w:div>
    <w:div w:id="656961772">
      <w:bodyDiv w:val="1"/>
      <w:marLeft w:val="0"/>
      <w:marRight w:val="0"/>
      <w:marTop w:val="0"/>
      <w:marBottom w:val="0"/>
      <w:divBdr>
        <w:top w:val="none" w:sz="0" w:space="0" w:color="auto"/>
        <w:left w:val="none" w:sz="0" w:space="0" w:color="auto"/>
        <w:bottom w:val="none" w:sz="0" w:space="0" w:color="auto"/>
        <w:right w:val="none" w:sz="0" w:space="0" w:color="auto"/>
      </w:divBdr>
    </w:div>
    <w:div w:id="778331828">
      <w:bodyDiv w:val="1"/>
      <w:marLeft w:val="0"/>
      <w:marRight w:val="0"/>
      <w:marTop w:val="0"/>
      <w:marBottom w:val="0"/>
      <w:divBdr>
        <w:top w:val="none" w:sz="0" w:space="0" w:color="auto"/>
        <w:left w:val="none" w:sz="0" w:space="0" w:color="auto"/>
        <w:bottom w:val="none" w:sz="0" w:space="0" w:color="auto"/>
        <w:right w:val="none" w:sz="0" w:space="0" w:color="auto"/>
      </w:divBdr>
    </w:div>
    <w:div w:id="795947229">
      <w:bodyDiv w:val="1"/>
      <w:marLeft w:val="0"/>
      <w:marRight w:val="0"/>
      <w:marTop w:val="0"/>
      <w:marBottom w:val="0"/>
      <w:divBdr>
        <w:top w:val="none" w:sz="0" w:space="0" w:color="auto"/>
        <w:left w:val="none" w:sz="0" w:space="0" w:color="auto"/>
        <w:bottom w:val="none" w:sz="0" w:space="0" w:color="auto"/>
        <w:right w:val="none" w:sz="0" w:space="0" w:color="auto"/>
      </w:divBdr>
    </w:div>
    <w:div w:id="803428940">
      <w:bodyDiv w:val="1"/>
      <w:marLeft w:val="0"/>
      <w:marRight w:val="0"/>
      <w:marTop w:val="0"/>
      <w:marBottom w:val="0"/>
      <w:divBdr>
        <w:top w:val="none" w:sz="0" w:space="0" w:color="auto"/>
        <w:left w:val="none" w:sz="0" w:space="0" w:color="auto"/>
        <w:bottom w:val="none" w:sz="0" w:space="0" w:color="auto"/>
        <w:right w:val="none" w:sz="0" w:space="0" w:color="auto"/>
      </w:divBdr>
    </w:div>
    <w:div w:id="804355960">
      <w:bodyDiv w:val="1"/>
      <w:marLeft w:val="0"/>
      <w:marRight w:val="0"/>
      <w:marTop w:val="0"/>
      <w:marBottom w:val="0"/>
      <w:divBdr>
        <w:top w:val="none" w:sz="0" w:space="0" w:color="auto"/>
        <w:left w:val="none" w:sz="0" w:space="0" w:color="auto"/>
        <w:bottom w:val="none" w:sz="0" w:space="0" w:color="auto"/>
        <w:right w:val="none" w:sz="0" w:space="0" w:color="auto"/>
      </w:divBdr>
    </w:div>
    <w:div w:id="834804634">
      <w:bodyDiv w:val="1"/>
      <w:marLeft w:val="0"/>
      <w:marRight w:val="0"/>
      <w:marTop w:val="0"/>
      <w:marBottom w:val="0"/>
      <w:divBdr>
        <w:top w:val="none" w:sz="0" w:space="0" w:color="auto"/>
        <w:left w:val="none" w:sz="0" w:space="0" w:color="auto"/>
        <w:bottom w:val="none" w:sz="0" w:space="0" w:color="auto"/>
        <w:right w:val="none" w:sz="0" w:space="0" w:color="auto"/>
      </w:divBdr>
    </w:div>
    <w:div w:id="960265572">
      <w:bodyDiv w:val="1"/>
      <w:marLeft w:val="0"/>
      <w:marRight w:val="0"/>
      <w:marTop w:val="0"/>
      <w:marBottom w:val="0"/>
      <w:divBdr>
        <w:top w:val="none" w:sz="0" w:space="0" w:color="auto"/>
        <w:left w:val="none" w:sz="0" w:space="0" w:color="auto"/>
        <w:bottom w:val="none" w:sz="0" w:space="0" w:color="auto"/>
        <w:right w:val="none" w:sz="0" w:space="0" w:color="auto"/>
      </w:divBdr>
    </w:div>
    <w:div w:id="960572556">
      <w:bodyDiv w:val="1"/>
      <w:marLeft w:val="0"/>
      <w:marRight w:val="0"/>
      <w:marTop w:val="0"/>
      <w:marBottom w:val="0"/>
      <w:divBdr>
        <w:top w:val="none" w:sz="0" w:space="0" w:color="auto"/>
        <w:left w:val="none" w:sz="0" w:space="0" w:color="auto"/>
        <w:bottom w:val="none" w:sz="0" w:space="0" w:color="auto"/>
        <w:right w:val="none" w:sz="0" w:space="0" w:color="auto"/>
      </w:divBdr>
    </w:div>
    <w:div w:id="996493831">
      <w:bodyDiv w:val="1"/>
      <w:marLeft w:val="0"/>
      <w:marRight w:val="0"/>
      <w:marTop w:val="0"/>
      <w:marBottom w:val="0"/>
      <w:divBdr>
        <w:top w:val="none" w:sz="0" w:space="0" w:color="auto"/>
        <w:left w:val="none" w:sz="0" w:space="0" w:color="auto"/>
        <w:bottom w:val="none" w:sz="0" w:space="0" w:color="auto"/>
        <w:right w:val="none" w:sz="0" w:space="0" w:color="auto"/>
      </w:divBdr>
    </w:div>
    <w:div w:id="1023017544">
      <w:bodyDiv w:val="1"/>
      <w:marLeft w:val="0"/>
      <w:marRight w:val="0"/>
      <w:marTop w:val="0"/>
      <w:marBottom w:val="0"/>
      <w:divBdr>
        <w:top w:val="none" w:sz="0" w:space="0" w:color="auto"/>
        <w:left w:val="none" w:sz="0" w:space="0" w:color="auto"/>
        <w:bottom w:val="none" w:sz="0" w:space="0" w:color="auto"/>
        <w:right w:val="none" w:sz="0" w:space="0" w:color="auto"/>
      </w:divBdr>
    </w:div>
    <w:div w:id="1081025471">
      <w:bodyDiv w:val="1"/>
      <w:marLeft w:val="0"/>
      <w:marRight w:val="0"/>
      <w:marTop w:val="0"/>
      <w:marBottom w:val="0"/>
      <w:divBdr>
        <w:top w:val="none" w:sz="0" w:space="0" w:color="auto"/>
        <w:left w:val="none" w:sz="0" w:space="0" w:color="auto"/>
        <w:bottom w:val="none" w:sz="0" w:space="0" w:color="auto"/>
        <w:right w:val="none" w:sz="0" w:space="0" w:color="auto"/>
      </w:divBdr>
    </w:div>
    <w:div w:id="1105803631">
      <w:bodyDiv w:val="1"/>
      <w:marLeft w:val="0"/>
      <w:marRight w:val="0"/>
      <w:marTop w:val="0"/>
      <w:marBottom w:val="0"/>
      <w:divBdr>
        <w:top w:val="none" w:sz="0" w:space="0" w:color="auto"/>
        <w:left w:val="none" w:sz="0" w:space="0" w:color="auto"/>
        <w:bottom w:val="none" w:sz="0" w:space="0" w:color="auto"/>
        <w:right w:val="none" w:sz="0" w:space="0" w:color="auto"/>
      </w:divBdr>
    </w:div>
    <w:div w:id="1145969468">
      <w:bodyDiv w:val="1"/>
      <w:marLeft w:val="0"/>
      <w:marRight w:val="0"/>
      <w:marTop w:val="0"/>
      <w:marBottom w:val="0"/>
      <w:divBdr>
        <w:top w:val="none" w:sz="0" w:space="0" w:color="auto"/>
        <w:left w:val="none" w:sz="0" w:space="0" w:color="auto"/>
        <w:bottom w:val="none" w:sz="0" w:space="0" w:color="auto"/>
        <w:right w:val="none" w:sz="0" w:space="0" w:color="auto"/>
      </w:divBdr>
    </w:div>
    <w:div w:id="1167549407">
      <w:bodyDiv w:val="1"/>
      <w:marLeft w:val="0"/>
      <w:marRight w:val="0"/>
      <w:marTop w:val="0"/>
      <w:marBottom w:val="0"/>
      <w:divBdr>
        <w:top w:val="none" w:sz="0" w:space="0" w:color="auto"/>
        <w:left w:val="none" w:sz="0" w:space="0" w:color="auto"/>
        <w:bottom w:val="none" w:sz="0" w:space="0" w:color="auto"/>
        <w:right w:val="none" w:sz="0" w:space="0" w:color="auto"/>
      </w:divBdr>
    </w:div>
    <w:div w:id="1261838404">
      <w:bodyDiv w:val="1"/>
      <w:marLeft w:val="0"/>
      <w:marRight w:val="0"/>
      <w:marTop w:val="0"/>
      <w:marBottom w:val="0"/>
      <w:divBdr>
        <w:top w:val="none" w:sz="0" w:space="0" w:color="auto"/>
        <w:left w:val="none" w:sz="0" w:space="0" w:color="auto"/>
        <w:bottom w:val="none" w:sz="0" w:space="0" w:color="auto"/>
        <w:right w:val="none" w:sz="0" w:space="0" w:color="auto"/>
      </w:divBdr>
    </w:div>
    <w:div w:id="1275097864">
      <w:bodyDiv w:val="1"/>
      <w:marLeft w:val="0"/>
      <w:marRight w:val="0"/>
      <w:marTop w:val="0"/>
      <w:marBottom w:val="0"/>
      <w:divBdr>
        <w:top w:val="none" w:sz="0" w:space="0" w:color="auto"/>
        <w:left w:val="none" w:sz="0" w:space="0" w:color="auto"/>
        <w:bottom w:val="none" w:sz="0" w:space="0" w:color="auto"/>
        <w:right w:val="none" w:sz="0" w:space="0" w:color="auto"/>
      </w:divBdr>
    </w:div>
    <w:div w:id="1310210145">
      <w:bodyDiv w:val="1"/>
      <w:marLeft w:val="0"/>
      <w:marRight w:val="0"/>
      <w:marTop w:val="0"/>
      <w:marBottom w:val="0"/>
      <w:divBdr>
        <w:top w:val="none" w:sz="0" w:space="0" w:color="auto"/>
        <w:left w:val="none" w:sz="0" w:space="0" w:color="auto"/>
        <w:bottom w:val="none" w:sz="0" w:space="0" w:color="auto"/>
        <w:right w:val="none" w:sz="0" w:space="0" w:color="auto"/>
      </w:divBdr>
      <w:divsChild>
        <w:div w:id="715927793">
          <w:marLeft w:val="0"/>
          <w:marRight w:val="0"/>
          <w:marTop w:val="0"/>
          <w:marBottom w:val="0"/>
          <w:divBdr>
            <w:top w:val="none" w:sz="0" w:space="0" w:color="auto"/>
            <w:left w:val="none" w:sz="0" w:space="0" w:color="auto"/>
            <w:bottom w:val="none" w:sz="0" w:space="0" w:color="auto"/>
            <w:right w:val="none" w:sz="0" w:space="0" w:color="auto"/>
          </w:divBdr>
        </w:div>
        <w:div w:id="844900523">
          <w:marLeft w:val="0"/>
          <w:marRight w:val="0"/>
          <w:marTop w:val="0"/>
          <w:marBottom w:val="0"/>
          <w:divBdr>
            <w:top w:val="none" w:sz="0" w:space="0" w:color="auto"/>
            <w:left w:val="none" w:sz="0" w:space="0" w:color="auto"/>
            <w:bottom w:val="none" w:sz="0" w:space="0" w:color="auto"/>
            <w:right w:val="none" w:sz="0" w:space="0" w:color="auto"/>
          </w:divBdr>
        </w:div>
        <w:div w:id="682779991">
          <w:marLeft w:val="0"/>
          <w:marRight w:val="0"/>
          <w:marTop w:val="600"/>
          <w:marBottom w:val="600"/>
          <w:divBdr>
            <w:top w:val="single" w:sz="6" w:space="15" w:color="D8D8D8"/>
            <w:left w:val="none" w:sz="0" w:space="0" w:color="auto"/>
            <w:bottom w:val="single" w:sz="6" w:space="15" w:color="D8D8D8"/>
            <w:right w:val="none" w:sz="0" w:space="0" w:color="auto"/>
          </w:divBdr>
          <w:divsChild>
            <w:div w:id="488907809">
              <w:marLeft w:val="0"/>
              <w:marRight w:val="0"/>
              <w:marTop w:val="0"/>
              <w:marBottom w:val="0"/>
              <w:divBdr>
                <w:top w:val="none" w:sz="0" w:space="0" w:color="auto"/>
                <w:left w:val="none" w:sz="0" w:space="0" w:color="auto"/>
                <w:bottom w:val="none" w:sz="0" w:space="0" w:color="auto"/>
                <w:right w:val="none" w:sz="0" w:space="0" w:color="auto"/>
              </w:divBdr>
              <w:divsChild>
                <w:div w:id="322784131">
                  <w:marLeft w:val="0"/>
                  <w:marRight w:val="450"/>
                  <w:marTop w:val="0"/>
                  <w:marBottom w:val="0"/>
                  <w:divBdr>
                    <w:top w:val="none" w:sz="0" w:space="0" w:color="auto"/>
                    <w:left w:val="none" w:sz="0" w:space="0" w:color="auto"/>
                    <w:bottom w:val="none" w:sz="0" w:space="0" w:color="auto"/>
                    <w:right w:val="none" w:sz="0" w:space="0" w:color="auto"/>
                  </w:divBdr>
                </w:div>
                <w:div w:id="18887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40290">
          <w:marLeft w:val="0"/>
          <w:marRight w:val="0"/>
          <w:marTop w:val="0"/>
          <w:marBottom w:val="0"/>
          <w:divBdr>
            <w:top w:val="none" w:sz="0" w:space="0" w:color="auto"/>
            <w:left w:val="none" w:sz="0" w:space="0" w:color="auto"/>
            <w:bottom w:val="none" w:sz="0" w:space="0" w:color="auto"/>
            <w:right w:val="none" w:sz="0" w:space="0" w:color="auto"/>
          </w:divBdr>
        </w:div>
        <w:div w:id="1854222157">
          <w:marLeft w:val="0"/>
          <w:marRight w:val="0"/>
          <w:marTop w:val="0"/>
          <w:marBottom w:val="0"/>
          <w:divBdr>
            <w:top w:val="none" w:sz="0" w:space="0" w:color="auto"/>
            <w:left w:val="none" w:sz="0" w:space="0" w:color="auto"/>
            <w:bottom w:val="none" w:sz="0" w:space="0" w:color="auto"/>
            <w:right w:val="none" w:sz="0" w:space="0" w:color="auto"/>
          </w:divBdr>
        </w:div>
        <w:div w:id="844900489">
          <w:marLeft w:val="0"/>
          <w:marRight w:val="0"/>
          <w:marTop w:val="0"/>
          <w:marBottom w:val="0"/>
          <w:divBdr>
            <w:top w:val="none" w:sz="0" w:space="0" w:color="auto"/>
            <w:left w:val="none" w:sz="0" w:space="0" w:color="auto"/>
            <w:bottom w:val="none" w:sz="0" w:space="0" w:color="auto"/>
            <w:right w:val="none" w:sz="0" w:space="0" w:color="auto"/>
          </w:divBdr>
        </w:div>
        <w:div w:id="892305308">
          <w:marLeft w:val="0"/>
          <w:marRight w:val="0"/>
          <w:marTop w:val="0"/>
          <w:marBottom w:val="0"/>
          <w:divBdr>
            <w:top w:val="none" w:sz="0" w:space="0" w:color="auto"/>
            <w:left w:val="none" w:sz="0" w:space="0" w:color="auto"/>
            <w:bottom w:val="none" w:sz="0" w:space="0" w:color="auto"/>
            <w:right w:val="none" w:sz="0" w:space="0" w:color="auto"/>
          </w:divBdr>
        </w:div>
        <w:div w:id="624427010">
          <w:marLeft w:val="0"/>
          <w:marRight w:val="0"/>
          <w:marTop w:val="0"/>
          <w:marBottom w:val="0"/>
          <w:divBdr>
            <w:top w:val="none" w:sz="0" w:space="0" w:color="auto"/>
            <w:left w:val="none" w:sz="0" w:space="0" w:color="auto"/>
            <w:bottom w:val="none" w:sz="0" w:space="0" w:color="auto"/>
            <w:right w:val="none" w:sz="0" w:space="0" w:color="auto"/>
          </w:divBdr>
        </w:div>
      </w:divsChild>
    </w:div>
    <w:div w:id="1428380194">
      <w:bodyDiv w:val="1"/>
      <w:marLeft w:val="0"/>
      <w:marRight w:val="0"/>
      <w:marTop w:val="0"/>
      <w:marBottom w:val="0"/>
      <w:divBdr>
        <w:top w:val="none" w:sz="0" w:space="0" w:color="auto"/>
        <w:left w:val="none" w:sz="0" w:space="0" w:color="auto"/>
        <w:bottom w:val="none" w:sz="0" w:space="0" w:color="auto"/>
        <w:right w:val="none" w:sz="0" w:space="0" w:color="auto"/>
      </w:divBdr>
    </w:div>
    <w:div w:id="1505433433">
      <w:bodyDiv w:val="1"/>
      <w:marLeft w:val="0"/>
      <w:marRight w:val="0"/>
      <w:marTop w:val="0"/>
      <w:marBottom w:val="0"/>
      <w:divBdr>
        <w:top w:val="none" w:sz="0" w:space="0" w:color="auto"/>
        <w:left w:val="none" w:sz="0" w:space="0" w:color="auto"/>
        <w:bottom w:val="none" w:sz="0" w:space="0" w:color="auto"/>
        <w:right w:val="none" w:sz="0" w:space="0" w:color="auto"/>
      </w:divBdr>
    </w:div>
    <w:div w:id="1550410408">
      <w:bodyDiv w:val="1"/>
      <w:marLeft w:val="0"/>
      <w:marRight w:val="0"/>
      <w:marTop w:val="0"/>
      <w:marBottom w:val="0"/>
      <w:divBdr>
        <w:top w:val="none" w:sz="0" w:space="0" w:color="auto"/>
        <w:left w:val="none" w:sz="0" w:space="0" w:color="auto"/>
        <w:bottom w:val="none" w:sz="0" w:space="0" w:color="auto"/>
        <w:right w:val="none" w:sz="0" w:space="0" w:color="auto"/>
      </w:divBdr>
      <w:divsChild>
        <w:div w:id="1400517364">
          <w:marLeft w:val="0"/>
          <w:marRight w:val="0"/>
          <w:marTop w:val="0"/>
          <w:marBottom w:val="0"/>
          <w:divBdr>
            <w:top w:val="none" w:sz="0" w:space="0" w:color="auto"/>
            <w:left w:val="none" w:sz="0" w:space="0" w:color="auto"/>
            <w:bottom w:val="none" w:sz="0" w:space="0" w:color="auto"/>
            <w:right w:val="none" w:sz="0" w:space="0" w:color="auto"/>
          </w:divBdr>
          <w:divsChild>
            <w:div w:id="48224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0674">
      <w:bodyDiv w:val="1"/>
      <w:marLeft w:val="0"/>
      <w:marRight w:val="0"/>
      <w:marTop w:val="0"/>
      <w:marBottom w:val="0"/>
      <w:divBdr>
        <w:top w:val="none" w:sz="0" w:space="0" w:color="auto"/>
        <w:left w:val="none" w:sz="0" w:space="0" w:color="auto"/>
        <w:bottom w:val="none" w:sz="0" w:space="0" w:color="auto"/>
        <w:right w:val="none" w:sz="0" w:space="0" w:color="auto"/>
      </w:divBdr>
      <w:divsChild>
        <w:div w:id="371807455">
          <w:marLeft w:val="0"/>
          <w:marRight w:val="0"/>
          <w:marTop w:val="0"/>
          <w:marBottom w:val="0"/>
          <w:divBdr>
            <w:top w:val="none" w:sz="0" w:space="0" w:color="auto"/>
            <w:left w:val="none" w:sz="0" w:space="0" w:color="auto"/>
            <w:bottom w:val="none" w:sz="0" w:space="0" w:color="auto"/>
            <w:right w:val="none" w:sz="0" w:space="0" w:color="auto"/>
          </w:divBdr>
        </w:div>
        <w:div w:id="2119182078">
          <w:marLeft w:val="0"/>
          <w:marRight w:val="0"/>
          <w:marTop w:val="0"/>
          <w:marBottom w:val="0"/>
          <w:divBdr>
            <w:top w:val="none" w:sz="0" w:space="0" w:color="auto"/>
            <w:left w:val="none" w:sz="0" w:space="0" w:color="auto"/>
            <w:bottom w:val="none" w:sz="0" w:space="0" w:color="auto"/>
            <w:right w:val="none" w:sz="0" w:space="0" w:color="auto"/>
          </w:divBdr>
        </w:div>
        <w:div w:id="166798893">
          <w:marLeft w:val="0"/>
          <w:marRight w:val="0"/>
          <w:marTop w:val="600"/>
          <w:marBottom w:val="600"/>
          <w:divBdr>
            <w:top w:val="single" w:sz="6" w:space="15" w:color="D8D8D8"/>
            <w:left w:val="none" w:sz="0" w:space="0" w:color="auto"/>
            <w:bottom w:val="single" w:sz="6" w:space="15" w:color="D8D8D8"/>
            <w:right w:val="none" w:sz="0" w:space="0" w:color="auto"/>
          </w:divBdr>
          <w:divsChild>
            <w:div w:id="1459103193">
              <w:marLeft w:val="0"/>
              <w:marRight w:val="0"/>
              <w:marTop w:val="0"/>
              <w:marBottom w:val="0"/>
              <w:divBdr>
                <w:top w:val="none" w:sz="0" w:space="0" w:color="auto"/>
                <w:left w:val="none" w:sz="0" w:space="0" w:color="auto"/>
                <w:bottom w:val="none" w:sz="0" w:space="0" w:color="auto"/>
                <w:right w:val="none" w:sz="0" w:space="0" w:color="auto"/>
              </w:divBdr>
              <w:divsChild>
                <w:div w:id="1792548036">
                  <w:marLeft w:val="0"/>
                  <w:marRight w:val="450"/>
                  <w:marTop w:val="0"/>
                  <w:marBottom w:val="0"/>
                  <w:divBdr>
                    <w:top w:val="none" w:sz="0" w:space="0" w:color="auto"/>
                    <w:left w:val="none" w:sz="0" w:space="0" w:color="auto"/>
                    <w:bottom w:val="none" w:sz="0" w:space="0" w:color="auto"/>
                    <w:right w:val="none" w:sz="0" w:space="0" w:color="auto"/>
                  </w:divBdr>
                </w:div>
                <w:div w:id="56434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56990">
          <w:marLeft w:val="0"/>
          <w:marRight w:val="0"/>
          <w:marTop w:val="0"/>
          <w:marBottom w:val="0"/>
          <w:divBdr>
            <w:top w:val="none" w:sz="0" w:space="0" w:color="auto"/>
            <w:left w:val="none" w:sz="0" w:space="0" w:color="auto"/>
            <w:bottom w:val="none" w:sz="0" w:space="0" w:color="auto"/>
            <w:right w:val="none" w:sz="0" w:space="0" w:color="auto"/>
          </w:divBdr>
        </w:div>
        <w:div w:id="1381703954">
          <w:marLeft w:val="0"/>
          <w:marRight w:val="0"/>
          <w:marTop w:val="0"/>
          <w:marBottom w:val="0"/>
          <w:divBdr>
            <w:top w:val="none" w:sz="0" w:space="0" w:color="auto"/>
            <w:left w:val="none" w:sz="0" w:space="0" w:color="auto"/>
            <w:bottom w:val="none" w:sz="0" w:space="0" w:color="auto"/>
            <w:right w:val="none" w:sz="0" w:space="0" w:color="auto"/>
          </w:divBdr>
        </w:div>
        <w:div w:id="1345789379">
          <w:marLeft w:val="0"/>
          <w:marRight w:val="0"/>
          <w:marTop w:val="0"/>
          <w:marBottom w:val="0"/>
          <w:divBdr>
            <w:top w:val="none" w:sz="0" w:space="0" w:color="auto"/>
            <w:left w:val="none" w:sz="0" w:space="0" w:color="auto"/>
            <w:bottom w:val="none" w:sz="0" w:space="0" w:color="auto"/>
            <w:right w:val="none" w:sz="0" w:space="0" w:color="auto"/>
          </w:divBdr>
        </w:div>
      </w:divsChild>
    </w:div>
    <w:div w:id="1632443417">
      <w:bodyDiv w:val="1"/>
      <w:marLeft w:val="0"/>
      <w:marRight w:val="0"/>
      <w:marTop w:val="0"/>
      <w:marBottom w:val="0"/>
      <w:divBdr>
        <w:top w:val="none" w:sz="0" w:space="0" w:color="auto"/>
        <w:left w:val="none" w:sz="0" w:space="0" w:color="auto"/>
        <w:bottom w:val="none" w:sz="0" w:space="0" w:color="auto"/>
        <w:right w:val="none" w:sz="0" w:space="0" w:color="auto"/>
      </w:divBdr>
      <w:divsChild>
        <w:div w:id="1294405035">
          <w:marLeft w:val="0"/>
          <w:marRight w:val="0"/>
          <w:marTop w:val="0"/>
          <w:marBottom w:val="0"/>
          <w:divBdr>
            <w:top w:val="none" w:sz="0" w:space="0" w:color="auto"/>
            <w:left w:val="none" w:sz="0" w:space="0" w:color="auto"/>
            <w:bottom w:val="none" w:sz="0" w:space="0" w:color="auto"/>
            <w:right w:val="none" w:sz="0" w:space="0" w:color="auto"/>
          </w:divBdr>
          <w:divsChild>
            <w:div w:id="528613709">
              <w:marLeft w:val="0"/>
              <w:marRight w:val="0"/>
              <w:marTop w:val="0"/>
              <w:marBottom w:val="0"/>
              <w:divBdr>
                <w:top w:val="none" w:sz="0" w:space="0" w:color="auto"/>
                <w:left w:val="none" w:sz="0" w:space="0" w:color="auto"/>
                <w:bottom w:val="none" w:sz="0" w:space="0" w:color="auto"/>
                <w:right w:val="none" w:sz="0" w:space="0" w:color="auto"/>
              </w:divBdr>
            </w:div>
            <w:div w:id="2127384965">
              <w:marLeft w:val="0"/>
              <w:marRight w:val="0"/>
              <w:marTop w:val="0"/>
              <w:marBottom w:val="0"/>
              <w:divBdr>
                <w:top w:val="none" w:sz="0" w:space="0" w:color="auto"/>
                <w:left w:val="none" w:sz="0" w:space="0" w:color="auto"/>
                <w:bottom w:val="none" w:sz="0" w:space="0" w:color="auto"/>
                <w:right w:val="none" w:sz="0" w:space="0" w:color="auto"/>
              </w:divBdr>
            </w:div>
            <w:div w:id="1930892336">
              <w:marLeft w:val="0"/>
              <w:marRight w:val="0"/>
              <w:marTop w:val="0"/>
              <w:marBottom w:val="0"/>
              <w:divBdr>
                <w:top w:val="none" w:sz="0" w:space="0" w:color="auto"/>
                <w:left w:val="none" w:sz="0" w:space="0" w:color="auto"/>
                <w:bottom w:val="none" w:sz="0" w:space="0" w:color="auto"/>
                <w:right w:val="none" w:sz="0" w:space="0" w:color="auto"/>
              </w:divBdr>
            </w:div>
            <w:div w:id="343165718">
              <w:marLeft w:val="0"/>
              <w:marRight w:val="0"/>
              <w:marTop w:val="0"/>
              <w:marBottom w:val="0"/>
              <w:divBdr>
                <w:top w:val="none" w:sz="0" w:space="0" w:color="auto"/>
                <w:left w:val="none" w:sz="0" w:space="0" w:color="auto"/>
                <w:bottom w:val="none" w:sz="0" w:space="0" w:color="auto"/>
                <w:right w:val="none" w:sz="0" w:space="0" w:color="auto"/>
              </w:divBdr>
            </w:div>
            <w:div w:id="820001608">
              <w:marLeft w:val="0"/>
              <w:marRight w:val="0"/>
              <w:marTop w:val="0"/>
              <w:marBottom w:val="0"/>
              <w:divBdr>
                <w:top w:val="none" w:sz="0" w:space="0" w:color="auto"/>
                <w:left w:val="none" w:sz="0" w:space="0" w:color="auto"/>
                <w:bottom w:val="none" w:sz="0" w:space="0" w:color="auto"/>
                <w:right w:val="none" w:sz="0" w:space="0" w:color="auto"/>
              </w:divBdr>
            </w:div>
            <w:div w:id="1277366567">
              <w:marLeft w:val="0"/>
              <w:marRight w:val="0"/>
              <w:marTop w:val="0"/>
              <w:marBottom w:val="0"/>
              <w:divBdr>
                <w:top w:val="none" w:sz="0" w:space="0" w:color="auto"/>
                <w:left w:val="none" w:sz="0" w:space="0" w:color="auto"/>
                <w:bottom w:val="none" w:sz="0" w:space="0" w:color="auto"/>
                <w:right w:val="none" w:sz="0" w:space="0" w:color="auto"/>
              </w:divBdr>
            </w:div>
            <w:div w:id="403458973">
              <w:marLeft w:val="0"/>
              <w:marRight w:val="0"/>
              <w:marTop w:val="0"/>
              <w:marBottom w:val="0"/>
              <w:divBdr>
                <w:top w:val="none" w:sz="0" w:space="0" w:color="auto"/>
                <w:left w:val="none" w:sz="0" w:space="0" w:color="auto"/>
                <w:bottom w:val="none" w:sz="0" w:space="0" w:color="auto"/>
                <w:right w:val="none" w:sz="0" w:space="0" w:color="auto"/>
              </w:divBdr>
            </w:div>
            <w:div w:id="1407679362">
              <w:marLeft w:val="0"/>
              <w:marRight w:val="0"/>
              <w:marTop w:val="0"/>
              <w:marBottom w:val="0"/>
              <w:divBdr>
                <w:top w:val="none" w:sz="0" w:space="0" w:color="auto"/>
                <w:left w:val="none" w:sz="0" w:space="0" w:color="auto"/>
                <w:bottom w:val="none" w:sz="0" w:space="0" w:color="auto"/>
                <w:right w:val="none" w:sz="0" w:space="0" w:color="auto"/>
              </w:divBdr>
            </w:div>
            <w:div w:id="1553537021">
              <w:marLeft w:val="0"/>
              <w:marRight w:val="0"/>
              <w:marTop w:val="0"/>
              <w:marBottom w:val="0"/>
              <w:divBdr>
                <w:top w:val="none" w:sz="0" w:space="0" w:color="auto"/>
                <w:left w:val="none" w:sz="0" w:space="0" w:color="auto"/>
                <w:bottom w:val="none" w:sz="0" w:space="0" w:color="auto"/>
                <w:right w:val="none" w:sz="0" w:space="0" w:color="auto"/>
              </w:divBdr>
            </w:div>
            <w:div w:id="13398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58511">
      <w:bodyDiv w:val="1"/>
      <w:marLeft w:val="0"/>
      <w:marRight w:val="0"/>
      <w:marTop w:val="0"/>
      <w:marBottom w:val="0"/>
      <w:divBdr>
        <w:top w:val="none" w:sz="0" w:space="0" w:color="auto"/>
        <w:left w:val="none" w:sz="0" w:space="0" w:color="auto"/>
        <w:bottom w:val="none" w:sz="0" w:space="0" w:color="auto"/>
        <w:right w:val="none" w:sz="0" w:space="0" w:color="auto"/>
      </w:divBdr>
    </w:div>
    <w:div w:id="1752698085">
      <w:bodyDiv w:val="1"/>
      <w:marLeft w:val="0"/>
      <w:marRight w:val="0"/>
      <w:marTop w:val="0"/>
      <w:marBottom w:val="0"/>
      <w:divBdr>
        <w:top w:val="none" w:sz="0" w:space="0" w:color="auto"/>
        <w:left w:val="none" w:sz="0" w:space="0" w:color="auto"/>
        <w:bottom w:val="none" w:sz="0" w:space="0" w:color="auto"/>
        <w:right w:val="none" w:sz="0" w:space="0" w:color="auto"/>
      </w:divBdr>
    </w:div>
    <w:div w:id="1766922674">
      <w:bodyDiv w:val="1"/>
      <w:marLeft w:val="0"/>
      <w:marRight w:val="0"/>
      <w:marTop w:val="0"/>
      <w:marBottom w:val="0"/>
      <w:divBdr>
        <w:top w:val="none" w:sz="0" w:space="0" w:color="auto"/>
        <w:left w:val="none" w:sz="0" w:space="0" w:color="auto"/>
        <w:bottom w:val="none" w:sz="0" w:space="0" w:color="auto"/>
        <w:right w:val="none" w:sz="0" w:space="0" w:color="auto"/>
      </w:divBdr>
      <w:divsChild>
        <w:div w:id="210895371">
          <w:marLeft w:val="0"/>
          <w:marRight w:val="0"/>
          <w:marTop w:val="0"/>
          <w:marBottom w:val="0"/>
          <w:divBdr>
            <w:top w:val="none" w:sz="0" w:space="0" w:color="auto"/>
            <w:left w:val="none" w:sz="0" w:space="0" w:color="auto"/>
            <w:bottom w:val="none" w:sz="0" w:space="0" w:color="auto"/>
            <w:right w:val="none" w:sz="0" w:space="0" w:color="auto"/>
          </w:divBdr>
        </w:div>
        <w:div w:id="1796024063">
          <w:marLeft w:val="0"/>
          <w:marRight w:val="0"/>
          <w:marTop w:val="0"/>
          <w:marBottom w:val="0"/>
          <w:divBdr>
            <w:top w:val="none" w:sz="0" w:space="0" w:color="auto"/>
            <w:left w:val="none" w:sz="0" w:space="0" w:color="auto"/>
            <w:bottom w:val="none" w:sz="0" w:space="0" w:color="auto"/>
            <w:right w:val="none" w:sz="0" w:space="0" w:color="auto"/>
          </w:divBdr>
        </w:div>
        <w:div w:id="2079211451">
          <w:marLeft w:val="0"/>
          <w:marRight w:val="0"/>
          <w:marTop w:val="600"/>
          <w:marBottom w:val="600"/>
          <w:divBdr>
            <w:top w:val="single" w:sz="6" w:space="15" w:color="D8D8D8"/>
            <w:left w:val="none" w:sz="0" w:space="0" w:color="auto"/>
            <w:bottom w:val="single" w:sz="6" w:space="15" w:color="D8D8D8"/>
            <w:right w:val="none" w:sz="0" w:space="0" w:color="auto"/>
          </w:divBdr>
          <w:divsChild>
            <w:div w:id="449672106">
              <w:marLeft w:val="0"/>
              <w:marRight w:val="0"/>
              <w:marTop w:val="0"/>
              <w:marBottom w:val="0"/>
              <w:divBdr>
                <w:top w:val="none" w:sz="0" w:space="0" w:color="auto"/>
                <w:left w:val="none" w:sz="0" w:space="0" w:color="auto"/>
                <w:bottom w:val="none" w:sz="0" w:space="0" w:color="auto"/>
                <w:right w:val="none" w:sz="0" w:space="0" w:color="auto"/>
              </w:divBdr>
              <w:divsChild>
                <w:div w:id="60980570">
                  <w:marLeft w:val="0"/>
                  <w:marRight w:val="450"/>
                  <w:marTop w:val="0"/>
                  <w:marBottom w:val="0"/>
                  <w:divBdr>
                    <w:top w:val="none" w:sz="0" w:space="0" w:color="auto"/>
                    <w:left w:val="none" w:sz="0" w:space="0" w:color="auto"/>
                    <w:bottom w:val="none" w:sz="0" w:space="0" w:color="auto"/>
                    <w:right w:val="none" w:sz="0" w:space="0" w:color="auto"/>
                  </w:divBdr>
                </w:div>
                <w:div w:id="4555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6901">
          <w:marLeft w:val="0"/>
          <w:marRight w:val="0"/>
          <w:marTop w:val="0"/>
          <w:marBottom w:val="0"/>
          <w:divBdr>
            <w:top w:val="none" w:sz="0" w:space="0" w:color="auto"/>
            <w:left w:val="none" w:sz="0" w:space="0" w:color="auto"/>
            <w:bottom w:val="none" w:sz="0" w:space="0" w:color="auto"/>
            <w:right w:val="none" w:sz="0" w:space="0" w:color="auto"/>
          </w:divBdr>
        </w:div>
        <w:div w:id="244924361">
          <w:marLeft w:val="0"/>
          <w:marRight w:val="0"/>
          <w:marTop w:val="0"/>
          <w:marBottom w:val="0"/>
          <w:divBdr>
            <w:top w:val="none" w:sz="0" w:space="0" w:color="auto"/>
            <w:left w:val="none" w:sz="0" w:space="0" w:color="auto"/>
            <w:bottom w:val="none" w:sz="0" w:space="0" w:color="auto"/>
            <w:right w:val="none" w:sz="0" w:space="0" w:color="auto"/>
          </w:divBdr>
        </w:div>
        <w:div w:id="542791455">
          <w:marLeft w:val="0"/>
          <w:marRight w:val="0"/>
          <w:marTop w:val="0"/>
          <w:marBottom w:val="0"/>
          <w:divBdr>
            <w:top w:val="none" w:sz="0" w:space="0" w:color="auto"/>
            <w:left w:val="none" w:sz="0" w:space="0" w:color="auto"/>
            <w:bottom w:val="none" w:sz="0" w:space="0" w:color="auto"/>
            <w:right w:val="none" w:sz="0" w:space="0" w:color="auto"/>
          </w:divBdr>
        </w:div>
      </w:divsChild>
    </w:div>
    <w:div w:id="1778409640">
      <w:bodyDiv w:val="1"/>
      <w:marLeft w:val="0"/>
      <w:marRight w:val="0"/>
      <w:marTop w:val="0"/>
      <w:marBottom w:val="0"/>
      <w:divBdr>
        <w:top w:val="none" w:sz="0" w:space="0" w:color="auto"/>
        <w:left w:val="none" w:sz="0" w:space="0" w:color="auto"/>
        <w:bottom w:val="none" w:sz="0" w:space="0" w:color="auto"/>
        <w:right w:val="none" w:sz="0" w:space="0" w:color="auto"/>
      </w:divBdr>
    </w:div>
    <w:div w:id="1796828539">
      <w:bodyDiv w:val="1"/>
      <w:marLeft w:val="0"/>
      <w:marRight w:val="0"/>
      <w:marTop w:val="0"/>
      <w:marBottom w:val="0"/>
      <w:divBdr>
        <w:top w:val="none" w:sz="0" w:space="0" w:color="auto"/>
        <w:left w:val="none" w:sz="0" w:space="0" w:color="auto"/>
        <w:bottom w:val="none" w:sz="0" w:space="0" w:color="auto"/>
        <w:right w:val="none" w:sz="0" w:space="0" w:color="auto"/>
      </w:divBdr>
    </w:div>
    <w:div w:id="1810318684">
      <w:bodyDiv w:val="1"/>
      <w:marLeft w:val="0"/>
      <w:marRight w:val="0"/>
      <w:marTop w:val="0"/>
      <w:marBottom w:val="0"/>
      <w:divBdr>
        <w:top w:val="none" w:sz="0" w:space="0" w:color="auto"/>
        <w:left w:val="none" w:sz="0" w:space="0" w:color="auto"/>
        <w:bottom w:val="none" w:sz="0" w:space="0" w:color="auto"/>
        <w:right w:val="none" w:sz="0" w:space="0" w:color="auto"/>
      </w:divBdr>
    </w:div>
    <w:div w:id="1825512796">
      <w:bodyDiv w:val="1"/>
      <w:marLeft w:val="0"/>
      <w:marRight w:val="0"/>
      <w:marTop w:val="0"/>
      <w:marBottom w:val="0"/>
      <w:divBdr>
        <w:top w:val="none" w:sz="0" w:space="0" w:color="auto"/>
        <w:left w:val="none" w:sz="0" w:space="0" w:color="auto"/>
        <w:bottom w:val="none" w:sz="0" w:space="0" w:color="auto"/>
        <w:right w:val="none" w:sz="0" w:space="0" w:color="auto"/>
      </w:divBdr>
    </w:div>
    <w:div w:id="1828741251">
      <w:bodyDiv w:val="1"/>
      <w:marLeft w:val="0"/>
      <w:marRight w:val="0"/>
      <w:marTop w:val="0"/>
      <w:marBottom w:val="0"/>
      <w:divBdr>
        <w:top w:val="none" w:sz="0" w:space="0" w:color="auto"/>
        <w:left w:val="none" w:sz="0" w:space="0" w:color="auto"/>
        <w:bottom w:val="none" w:sz="0" w:space="0" w:color="auto"/>
        <w:right w:val="none" w:sz="0" w:space="0" w:color="auto"/>
      </w:divBdr>
      <w:divsChild>
        <w:div w:id="1134178891">
          <w:marLeft w:val="0"/>
          <w:marRight w:val="0"/>
          <w:marTop w:val="0"/>
          <w:marBottom w:val="0"/>
          <w:divBdr>
            <w:top w:val="none" w:sz="0" w:space="0" w:color="auto"/>
            <w:left w:val="none" w:sz="0" w:space="0" w:color="auto"/>
            <w:bottom w:val="none" w:sz="0" w:space="0" w:color="auto"/>
            <w:right w:val="none" w:sz="0" w:space="0" w:color="auto"/>
          </w:divBdr>
          <w:divsChild>
            <w:div w:id="16213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8388">
      <w:bodyDiv w:val="1"/>
      <w:marLeft w:val="0"/>
      <w:marRight w:val="0"/>
      <w:marTop w:val="0"/>
      <w:marBottom w:val="0"/>
      <w:divBdr>
        <w:top w:val="none" w:sz="0" w:space="0" w:color="auto"/>
        <w:left w:val="none" w:sz="0" w:space="0" w:color="auto"/>
        <w:bottom w:val="none" w:sz="0" w:space="0" w:color="auto"/>
        <w:right w:val="none" w:sz="0" w:space="0" w:color="auto"/>
      </w:divBdr>
    </w:div>
    <w:div w:id="1865746662">
      <w:bodyDiv w:val="1"/>
      <w:marLeft w:val="0"/>
      <w:marRight w:val="0"/>
      <w:marTop w:val="0"/>
      <w:marBottom w:val="0"/>
      <w:divBdr>
        <w:top w:val="none" w:sz="0" w:space="0" w:color="auto"/>
        <w:left w:val="none" w:sz="0" w:space="0" w:color="auto"/>
        <w:bottom w:val="none" w:sz="0" w:space="0" w:color="auto"/>
        <w:right w:val="none" w:sz="0" w:space="0" w:color="auto"/>
      </w:divBdr>
    </w:div>
    <w:div w:id="1875116456">
      <w:bodyDiv w:val="1"/>
      <w:marLeft w:val="0"/>
      <w:marRight w:val="0"/>
      <w:marTop w:val="0"/>
      <w:marBottom w:val="0"/>
      <w:divBdr>
        <w:top w:val="none" w:sz="0" w:space="0" w:color="auto"/>
        <w:left w:val="none" w:sz="0" w:space="0" w:color="auto"/>
        <w:bottom w:val="none" w:sz="0" w:space="0" w:color="auto"/>
        <w:right w:val="none" w:sz="0" w:space="0" w:color="auto"/>
      </w:divBdr>
    </w:div>
    <w:div w:id="1918246768">
      <w:bodyDiv w:val="1"/>
      <w:marLeft w:val="0"/>
      <w:marRight w:val="0"/>
      <w:marTop w:val="0"/>
      <w:marBottom w:val="0"/>
      <w:divBdr>
        <w:top w:val="none" w:sz="0" w:space="0" w:color="auto"/>
        <w:left w:val="none" w:sz="0" w:space="0" w:color="auto"/>
        <w:bottom w:val="none" w:sz="0" w:space="0" w:color="auto"/>
        <w:right w:val="none" w:sz="0" w:space="0" w:color="auto"/>
      </w:divBdr>
    </w:div>
    <w:div w:id="1930694953">
      <w:bodyDiv w:val="1"/>
      <w:marLeft w:val="0"/>
      <w:marRight w:val="0"/>
      <w:marTop w:val="0"/>
      <w:marBottom w:val="0"/>
      <w:divBdr>
        <w:top w:val="none" w:sz="0" w:space="0" w:color="auto"/>
        <w:left w:val="none" w:sz="0" w:space="0" w:color="auto"/>
        <w:bottom w:val="none" w:sz="0" w:space="0" w:color="auto"/>
        <w:right w:val="none" w:sz="0" w:space="0" w:color="auto"/>
      </w:divBdr>
      <w:divsChild>
        <w:div w:id="93980577">
          <w:marLeft w:val="0"/>
          <w:marRight w:val="0"/>
          <w:marTop w:val="0"/>
          <w:marBottom w:val="0"/>
          <w:divBdr>
            <w:top w:val="none" w:sz="0" w:space="0" w:color="auto"/>
            <w:left w:val="none" w:sz="0" w:space="0" w:color="auto"/>
            <w:bottom w:val="none" w:sz="0" w:space="0" w:color="auto"/>
            <w:right w:val="none" w:sz="0" w:space="0" w:color="auto"/>
          </w:divBdr>
        </w:div>
        <w:div w:id="1202133872">
          <w:marLeft w:val="0"/>
          <w:marRight w:val="0"/>
          <w:marTop w:val="0"/>
          <w:marBottom w:val="0"/>
          <w:divBdr>
            <w:top w:val="none" w:sz="0" w:space="0" w:color="auto"/>
            <w:left w:val="none" w:sz="0" w:space="0" w:color="auto"/>
            <w:bottom w:val="none" w:sz="0" w:space="0" w:color="auto"/>
            <w:right w:val="none" w:sz="0" w:space="0" w:color="auto"/>
          </w:divBdr>
        </w:div>
        <w:div w:id="398479253">
          <w:marLeft w:val="0"/>
          <w:marRight w:val="0"/>
          <w:marTop w:val="600"/>
          <w:marBottom w:val="600"/>
          <w:divBdr>
            <w:top w:val="single" w:sz="6" w:space="15" w:color="D8D8D8"/>
            <w:left w:val="none" w:sz="0" w:space="0" w:color="auto"/>
            <w:bottom w:val="single" w:sz="6" w:space="15" w:color="D8D8D8"/>
            <w:right w:val="none" w:sz="0" w:space="0" w:color="auto"/>
          </w:divBdr>
          <w:divsChild>
            <w:div w:id="1109819121">
              <w:marLeft w:val="0"/>
              <w:marRight w:val="0"/>
              <w:marTop w:val="0"/>
              <w:marBottom w:val="0"/>
              <w:divBdr>
                <w:top w:val="none" w:sz="0" w:space="0" w:color="auto"/>
                <w:left w:val="none" w:sz="0" w:space="0" w:color="auto"/>
                <w:bottom w:val="none" w:sz="0" w:space="0" w:color="auto"/>
                <w:right w:val="none" w:sz="0" w:space="0" w:color="auto"/>
              </w:divBdr>
              <w:divsChild>
                <w:div w:id="1226721208">
                  <w:marLeft w:val="0"/>
                  <w:marRight w:val="450"/>
                  <w:marTop w:val="0"/>
                  <w:marBottom w:val="0"/>
                  <w:divBdr>
                    <w:top w:val="none" w:sz="0" w:space="0" w:color="auto"/>
                    <w:left w:val="none" w:sz="0" w:space="0" w:color="auto"/>
                    <w:bottom w:val="none" w:sz="0" w:space="0" w:color="auto"/>
                    <w:right w:val="none" w:sz="0" w:space="0" w:color="auto"/>
                  </w:divBdr>
                </w:div>
                <w:div w:id="181891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85597">
          <w:marLeft w:val="0"/>
          <w:marRight w:val="0"/>
          <w:marTop w:val="0"/>
          <w:marBottom w:val="0"/>
          <w:divBdr>
            <w:top w:val="none" w:sz="0" w:space="0" w:color="auto"/>
            <w:left w:val="none" w:sz="0" w:space="0" w:color="auto"/>
            <w:bottom w:val="none" w:sz="0" w:space="0" w:color="auto"/>
            <w:right w:val="none" w:sz="0" w:space="0" w:color="auto"/>
          </w:divBdr>
        </w:div>
        <w:div w:id="767580947">
          <w:marLeft w:val="0"/>
          <w:marRight w:val="0"/>
          <w:marTop w:val="0"/>
          <w:marBottom w:val="0"/>
          <w:divBdr>
            <w:top w:val="none" w:sz="0" w:space="0" w:color="auto"/>
            <w:left w:val="none" w:sz="0" w:space="0" w:color="auto"/>
            <w:bottom w:val="none" w:sz="0" w:space="0" w:color="auto"/>
            <w:right w:val="none" w:sz="0" w:space="0" w:color="auto"/>
          </w:divBdr>
        </w:div>
        <w:div w:id="2075010714">
          <w:marLeft w:val="0"/>
          <w:marRight w:val="0"/>
          <w:marTop w:val="0"/>
          <w:marBottom w:val="0"/>
          <w:divBdr>
            <w:top w:val="none" w:sz="0" w:space="0" w:color="auto"/>
            <w:left w:val="none" w:sz="0" w:space="0" w:color="auto"/>
            <w:bottom w:val="none" w:sz="0" w:space="0" w:color="auto"/>
            <w:right w:val="none" w:sz="0" w:space="0" w:color="auto"/>
          </w:divBdr>
        </w:div>
      </w:divsChild>
    </w:div>
    <w:div w:id="2069525827">
      <w:bodyDiv w:val="1"/>
      <w:marLeft w:val="0"/>
      <w:marRight w:val="0"/>
      <w:marTop w:val="0"/>
      <w:marBottom w:val="0"/>
      <w:divBdr>
        <w:top w:val="none" w:sz="0" w:space="0" w:color="auto"/>
        <w:left w:val="none" w:sz="0" w:space="0" w:color="auto"/>
        <w:bottom w:val="none" w:sz="0" w:space="0" w:color="auto"/>
        <w:right w:val="none" w:sz="0" w:space="0" w:color="auto"/>
      </w:divBdr>
    </w:div>
    <w:div w:id="2139445370">
      <w:bodyDiv w:val="1"/>
      <w:marLeft w:val="0"/>
      <w:marRight w:val="0"/>
      <w:marTop w:val="0"/>
      <w:marBottom w:val="0"/>
      <w:divBdr>
        <w:top w:val="none" w:sz="0" w:space="0" w:color="auto"/>
        <w:left w:val="none" w:sz="0" w:space="0" w:color="auto"/>
        <w:bottom w:val="none" w:sz="0" w:space="0" w:color="auto"/>
        <w:right w:val="none" w:sz="0" w:space="0" w:color="auto"/>
      </w:divBdr>
      <w:divsChild>
        <w:div w:id="532814309">
          <w:marLeft w:val="0"/>
          <w:marRight w:val="0"/>
          <w:marTop w:val="0"/>
          <w:marBottom w:val="0"/>
          <w:divBdr>
            <w:top w:val="none" w:sz="0" w:space="0" w:color="auto"/>
            <w:left w:val="none" w:sz="0" w:space="0" w:color="auto"/>
            <w:bottom w:val="none" w:sz="0" w:space="0" w:color="auto"/>
            <w:right w:val="none" w:sz="0" w:space="0" w:color="auto"/>
          </w:divBdr>
          <w:divsChild>
            <w:div w:id="193281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87006-6756-4958-A182-48ED80D00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1564</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SWCE123</dc:creator>
  <cp:lastModifiedBy>P Mallikarjunarao</cp:lastModifiedBy>
  <cp:revision>2</cp:revision>
  <dcterms:created xsi:type="dcterms:W3CDTF">2023-10-24T15:25:00Z</dcterms:created>
  <dcterms:modified xsi:type="dcterms:W3CDTF">2023-10-24T15:25:00Z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2023-10-18T00:00:00Z</vt:filetime>
  </property>
  <property fmtid="{D5CDD505-2E9C-101B-9397-08002B2CF9AE}" pid="3" name="Creator">
    <vt:lpwstr>Microsoft® Word 2016</vt:lpwstr>
  </property>
  <property fmtid="{D5CDD505-2E9C-101B-9397-08002B2CF9AE}" pid="4" name="LastSaved">
    <vt:filetime>2023-10-18T00:00:00Z</vt:filetime>
  </property>
</Properties>
</file>